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Default="008C2C0B" w:rsidP="00D85B40">
      <w:pPr>
        <w:pStyle w:val="Listenabsatz"/>
      </w:pPr>
      <w:r>
        <w:t>Dateien, die komplett/zum Teil von Teammitglied 1 implementiert/bearbeitet wurden:</w:t>
      </w:r>
    </w:p>
    <w:p w:rsidR="00E00A32" w:rsidRDefault="00E00A32" w:rsidP="00E13124">
      <w:pPr>
        <w:pStyle w:val="Listenabsatz"/>
        <w:ind w:left="1770"/>
      </w:pP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314DDC" w:rsidRDefault="00314DDC" w:rsidP="00E13124">
      <w:pPr>
        <w:pStyle w:val="Listenabsatz"/>
        <w:numPr>
          <w:ilvl w:val="0"/>
          <w:numId w:val="24"/>
        </w:numPr>
      </w:pPr>
      <w:r>
        <w:t>Skizze</w:t>
      </w:r>
    </w:p>
    <w:p w:rsidR="00314DDC" w:rsidRDefault="008C2C0B" w:rsidP="00E13124">
      <w:pPr>
        <w:pStyle w:val="Listenabsatz"/>
      </w:pPr>
      <w:r>
        <w:t>Dateien, die komp</w:t>
      </w:r>
      <w:r w:rsidR="00314DDC">
        <w:t>lett/zum Teil von Teammitglied 2</w:t>
      </w:r>
      <w:r>
        <w:t xml:space="preserve"> implementiert/bearbeitet wurden:</w:t>
      </w:r>
    </w:p>
    <w:p w:rsidR="00314DDC" w:rsidRDefault="00314DDC">
      <w:pPr>
        <w:pStyle w:val="Listenabsatz"/>
      </w:pPr>
    </w:p>
    <w:p w:rsidR="004358EE" w:rsidRDefault="008C2C0B">
      <w:r>
        <w:rPr>
          <w:b/>
        </w:rPr>
        <w:t>Quellenangaben</w:t>
      </w:r>
      <w:r w:rsidR="00E13124">
        <w:t>: Vorlesung am 16</w:t>
      </w:r>
      <w:r w:rsidR="00D85B40">
        <w:t>.12</w:t>
      </w:r>
      <w:r>
        <w:t>.15</w:t>
      </w:r>
      <w:r w:rsidR="00E13124">
        <w:t>, Folien AD_Hash.pdf</w:t>
      </w:r>
      <w:r w:rsidR="00E00A32">
        <w:t xml:space="preserve"> (Prof. Klauck)</w:t>
      </w:r>
    </w:p>
    <w:p w:rsidR="00E00A32" w:rsidRDefault="008C2C0B">
      <w:r>
        <w:rPr>
          <w:b/>
        </w:rPr>
        <w:t>Bearbeitungszeitraum</w:t>
      </w:r>
      <w:r>
        <w:t xml:space="preserve">: </w:t>
      </w:r>
      <w:r w:rsidR="00E13124">
        <w:t>28.12.15 (6h)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E00A32" w:rsidRDefault="00E00A32" w:rsidP="00E13124">
      <w:pPr>
        <w:pStyle w:val="Listenabsatz"/>
        <w:numPr>
          <w:ilvl w:val="0"/>
          <w:numId w:val="19"/>
        </w:numPr>
      </w:pPr>
      <w:r>
        <w:t>Skizze Version 1 (Rückmeldung durch Prof. offen)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r w:rsidR="00E45A47">
        <w:rPr>
          <w:b/>
        </w:rPr>
        <w:t>4</w:t>
      </w:r>
      <w:del w:id="0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B64442" w:rsidRDefault="00E45A47" w:rsidP="0052570A">
      <w:r>
        <w:rPr>
          <w:b/>
        </w:rPr>
        <w:t>Aufgabe: 4.1</w:t>
      </w:r>
    </w:p>
    <w:p w:rsidR="00B64442" w:rsidRDefault="00B64442" w:rsidP="0052570A">
      <w:r w:rsidRPr="0052570A">
        <w:rPr>
          <w:u w:val="single"/>
        </w:rPr>
        <w:t>Ziel:</w:t>
      </w:r>
      <w:r w:rsidR="00E45A47">
        <w:t xml:space="preserve"> ADT-Hashmap implementieren</w:t>
      </w:r>
    </w:p>
    <w:p w:rsidR="00FD1851" w:rsidRPr="00FD1851" w:rsidRDefault="00FD1851" w:rsidP="0052570A">
      <w:pPr>
        <w:spacing w:after="160" w:line="256" w:lineRule="auto"/>
      </w:pPr>
      <w:r w:rsidRPr="0052570A">
        <w:rPr>
          <w:u w:val="single"/>
        </w:rPr>
        <w:t>Quelle:</w:t>
      </w:r>
      <w:r>
        <w:t xml:space="preserve">  </w:t>
      </w:r>
      <w:hyperlink r:id="rId7" w:history="1">
        <w:r w:rsidR="00E45A47" w:rsidRPr="001C0C4D">
          <w:rPr>
            <w:rStyle w:val="Hyperlink"/>
          </w:rPr>
          <w:t>http://pub.informatik.haw-hamburg.de/home/pub/prof/klauck_christoph/AD/AD_Hash.pdf</w:t>
        </w:r>
      </w:hyperlink>
      <w:r w:rsidRPr="00FD1851">
        <w:t xml:space="preserve"> 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E45A47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Programm wird mit folgenden Parametern gestartet:</w:t>
      </w:r>
      <w:r>
        <w:br/>
      </w:r>
      <w:r w:rsidRPr="00E45A47">
        <w:rPr>
          <w:i/>
        </w:rPr>
        <w:t>strategy</w:t>
      </w:r>
      <w:r>
        <w:t xml:space="preserve">: enum (L -&gt; lineares Sondieren, Q -&gt; quadratisches Sondieren und </w:t>
      </w:r>
      <w:r>
        <w:br/>
        <w:t xml:space="preserve">                             B -&gt; Double-Hashing nach Brent)</w:t>
      </w:r>
      <w:r>
        <w:br/>
      </w:r>
      <w:r w:rsidRPr="00E45A47">
        <w:rPr>
          <w:i/>
        </w:rPr>
        <w:t>filename</w:t>
      </w:r>
      <w:r>
        <w:t>: absoluter Pfad zur Textdatei (inklusive Filename)</w:t>
      </w:r>
    </w:p>
    <w:p w:rsidR="00E45A47" w:rsidRDefault="00E45A47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Als Dateien werden Text-Dateien im ASCII Format akzeptiert</w:t>
      </w:r>
    </w:p>
    <w:p w:rsidR="00E45A47" w:rsidRDefault="00E45A47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Programm soll die Anzahl der Vorkommen aller Wörter in der Textdatei zählen und in einer log-Datei ausgeben.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7C2DB6" w:rsidRDefault="00136263" w:rsidP="008956FC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In der Hashmap wer</w:t>
      </w:r>
      <w:r w:rsidR="00C5065F">
        <w:t>d</w:t>
      </w:r>
      <w:r>
        <w:t>e</w:t>
      </w:r>
      <w:r w:rsidR="00A146FF">
        <w:t xml:space="preserve">n die Wörter gespeichert und </w:t>
      </w:r>
      <w:r>
        <w:t>ihre Anzahl</w:t>
      </w:r>
    </w:p>
    <w:p w:rsidR="006E3421" w:rsidRDefault="006E3421" w:rsidP="003D1B1C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Die einzelnen Wörter bilden die Hashkeys</w:t>
      </w:r>
      <w:r w:rsidR="00A146FF">
        <w:t>, im Value steht die Anzahl</w:t>
      </w:r>
      <w:r>
        <w:t xml:space="preserve"> </w:t>
      </w:r>
    </w:p>
    <w:p w:rsidR="008956FC" w:rsidRPr="00376510" w:rsidRDefault="008956FC" w:rsidP="008956FC">
      <w:pPr>
        <w:pStyle w:val="Listenabsatz"/>
        <w:suppressAutoHyphens w:val="0"/>
        <w:autoSpaceDN/>
        <w:spacing w:after="160" w:line="259" w:lineRule="auto"/>
        <w:ind w:left="1080"/>
        <w:contextualSpacing/>
        <w:textAlignment w:val="auto"/>
      </w:pPr>
    </w:p>
    <w:p w:rsidR="00606076" w:rsidRDefault="003D1B1C" w:rsidP="003C1CCA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word</w:t>
      </w:r>
      <w:r w:rsidR="004B12A4" w:rsidRPr="00376510">
        <w:t xml:space="preserve">: </w:t>
      </w:r>
      <w:r>
        <w:t>Wort als Key in der Hashmap</w:t>
      </w:r>
      <w:r w:rsidR="00606076">
        <w:br/>
        <w:t xml:space="preserve">(Sollten </w:t>
      </w:r>
      <w:r w:rsidR="00606076">
        <w:t xml:space="preserve">Umlaute und Sonderzeichen im Wort </w:t>
      </w:r>
      <w:r w:rsidR="00606076">
        <w:t xml:space="preserve">vorkommen, wird das Wort </w:t>
      </w:r>
      <w:r w:rsidR="00606076" w:rsidRPr="00606076">
        <w:rPr>
          <w:u w:val="single"/>
        </w:rPr>
        <w:t>ignoriert</w:t>
      </w:r>
      <w:r w:rsidR="00606076">
        <w:t>)</w:t>
      </w:r>
    </w:p>
    <w:p w:rsidR="003D1B1C" w:rsidRDefault="003D1B1C" w:rsidP="003C1CCA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count: Anzahl der Vorkommnisse eines Wortes</w:t>
      </w:r>
    </w:p>
    <w:p w:rsidR="007C2DB6" w:rsidRDefault="003D1B1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size: Anzahl der maximalen Speicheradressen in der Hashmap</w:t>
      </w:r>
      <w:r w:rsidR="00F32D8D">
        <w:br/>
        <w:t>(</w:t>
      </w:r>
      <w:r w:rsidR="00F32D8D" w:rsidRPr="00F32D8D">
        <w:rPr>
          <w:u w:val="single"/>
        </w:rPr>
        <w:t>Bedingung</w:t>
      </w:r>
      <w:r w:rsidR="00F32D8D">
        <w:t>: natürliche Zahl ohne 0)</w:t>
      </w:r>
    </w:p>
    <w:p w:rsidR="003D1B1C" w:rsidRDefault="003D1B1C" w:rsidP="003D1B1C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hashmap: ADT-Hashmap (Key: word, Value: count)</w:t>
      </w:r>
    </w:p>
    <w:p w:rsidR="00F32D8D" w:rsidRDefault="003D1B1C" w:rsidP="00F32D8D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strategy: Auswahl des Sondierungsverfahrens</w:t>
      </w:r>
    </w:p>
    <w:p w:rsidR="003D1B1C" w:rsidRDefault="003D1B1C" w:rsidP="003D1B1C">
      <w:pPr>
        <w:pStyle w:val="Listenabsatz"/>
        <w:suppressAutoHyphens w:val="0"/>
        <w:autoSpaceDN/>
        <w:spacing w:after="160" w:line="259" w:lineRule="auto"/>
        <w:ind w:left="1068"/>
        <w:contextualSpacing/>
        <w:textAlignment w:val="auto"/>
      </w:pPr>
    </w:p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</w:t>
      </w:r>
      <w:r w:rsidR="005C0552">
        <w:t>e leere Hashmap (mit size und strategy) erstellen</w:t>
      </w:r>
      <w:r w:rsidR="005C0552">
        <w:tab/>
      </w:r>
      <w:r w:rsidR="005C0552">
        <w:tab/>
      </w:r>
      <w:r w:rsidR="005C0552">
        <w:tab/>
      </w:r>
      <w:r w:rsidR="005C0552">
        <w:tab/>
      </w:r>
      <w:r w:rsidR="005C0552">
        <w:br/>
        <w:t>(size x strategy -&gt; hashmap</w:t>
      </w:r>
      <w:r w:rsidR="004B12A4" w:rsidRPr="00376510">
        <w:t>)</w:t>
      </w:r>
    </w:p>
    <w:p w:rsidR="004B12A4" w:rsidRPr="00376510" w:rsidRDefault="004B12A4" w:rsidP="00F32D8D">
      <w:pPr>
        <w:pStyle w:val="Listenabsatz"/>
        <w:ind w:firstLine="348"/>
      </w:pPr>
      <w:r w:rsidRPr="00376510">
        <w:t>Fehlerbeha</w:t>
      </w:r>
      <w:r w:rsidR="00F32D8D">
        <w:t>ndlung: Exception wird geworfen und es wird keine Hashmap erzeugt</w:t>
      </w:r>
    </w:p>
    <w:p w:rsidR="004B12A4" w:rsidRPr="00376510" w:rsidRDefault="00F32D8D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insert</w:t>
      </w:r>
      <w:r w:rsidR="004B12A4" w:rsidRPr="00376510">
        <w:t xml:space="preserve">: </w:t>
      </w:r>
      <w:r>
        <w:t>Fügt ein Wort in die Hashmap ein oder erhöht die Anzahl, falls Wort bereits vorhanden um 1</w:t>
      </w:r>
    </w:p>
    <w:p w:rsidR="007C2DB6" w:rsidRPr="00376510" w:rsidRDefault="004B12A4" w:rsidP="00F32D8D">
      <w:pPr>
        <w:pStyle w:val="Listenabsatz"/>
        <w:ind w:left="1068"/>
      </w:pPr>
      <w:r w:rsidRPr="00376510">
        <w:t>(</w:t>
      </w:r>
      <w:r w:rsidR="00F32D8D">
        <w:t>hashmap x word</w:t>
      </w:r>
      <w:r w:rsidR="007C2DB6" w:rsidRPr="00376510">
        <w:t xml:space="preserve"> </w:t>
      </w:r>
      <w:r w:rsidRPr="00376510">
        <w:t xml:space="preserve">-&gt; </w:t>
      </w:r>
      <w:r w:rsidR="00F32D8D">
        <w:t>hashmap</w:t>
      </w:r>
      <w:r w:rsidRPr="00376510">
        <w:t xml:space="preserve">) </w:t>
      </w:r>
      <w:r w:rsidR="007C2DB6">
        <w:br/>
      </w:r>
      <w:r w:rsidRPr="00376510">
        <w:t>Fehlerbehandlung: ignorieren</w:t>
      </w:r>
      <w:r w:rsidR="00606076">
        <w:t xml:space="preserve"> (</w:t>
      </w:r>
      <w:r w:rsidR="00F32D8D">
        <w:t xml:space="preserve">Umlaute und Sonderzeichen im Wort </w:t>
      </w:r>
      <w:r w:rsidR="00606076">
        <w:t>vorhanden)</w:t>
      </w:r>
    </w:p>
    <w:p w:rsidR="004B12A4" w:rsidRDefault="00F32D8D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find</w:t>
      </w:r>
      <w:r w:rsidR="004B12A4" w:rsidRPr="00376510">
        <w:t xml:space="preserve">: </w:t>
      </w:r>
      <w:r>
        <w:t>Gibt das Value (Anzahl) eines vorgegebenen Keys (Wort) zurück</w:t>
      </w:r>
    </w:p>
    <w:p w:rsidR="00A773E1" w:rsidRDefault="007C2DB6" w:rsidP="000064D8">
      <w:pPr>
        <w:pStyle w:val="Listenabsatz"/>
        <w:ind w:left="1068"/>
      </w:pPr>
      <w:r w:rsidRPr="00376510">
        <w:t>(</w:t>
      </w:r>
      <w:r w:rsidR="00F32D8D">
        <w:t>hashmap</w:t>
      </w:r>
      <w:r w:rsidRPr="00376510">
        <w:t xml:space="preserve"> </w:t>
      </w:r>
      <w:r w:rsidR="00F32D8D">
        <w:t xml:space="preserve">x word </w:t>
      </w:r>
      <w:r w:rsidRPr="00376510">
        <w:t xml:space="preserve">-&gt; </w:t>
      </w:r>
      <w:r w:rsidR="00F32D8D">
        <w:t>count</w:t>
      </w:r>
      <w:r w:rsidRPr="00376510">
        <w:t xml:space="preserve">) </w:t>
      </w:r>
      <w:r>
        <w:br/>
      </w:r>
      <w:r w:rsidR="00606076">
        <w:t>Fehlerbehandlung: 0 zurückgeben</w:t>
      </w:r>
    </w:p>
    <w:p w:rsidR="004B12A4" w:rsidRPr="00376510" w:rsidDel="008B58AC" w:rsidRDefault="004B12A4">
      <w:pPr>
        <w:pStyle w:val="Listenabsatz"/>
        <w:rPr>
          <w:del w:id="1" w:author="Sebastian Diedrich" w:date="2015-12-03T11:54:00Z"/>
        </w:rPr>
        <w:pPrChange w:id="2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left="1068" w:hanging="360"/>
            <w:contextualSpacing/>
            <w:textAlignment w:val="auto"/>
          </w:pPr>
        </w:pPrChange>
      </w:pPr>
      <w:del w:id="3" w:author="Sebastian Diedrich" w:date="2015-12-03T11:54:00Z">
        <w:r w:rsidRPr="00601B40" w:rsidDel="008B58AC">
          <w:rPr>
            <w:i/>
            <w:highlight w:val="yellow"/>
          </w:rPr>
          <w:lastRenderedPageBreak/>
          <w:delText>isEmptyS</w:delText>
        </w:r>
        <w:r w:rsidRPr="00601B40" w:rsidDel="008B58AC">
          <w:rPr>
            <w:highlight w:val="yellow"/>
          </w:rPr>
          <w:delText>: Abfrage, ob ADT-Stack kein Element enthält</w:delText>
        </w:r>
        <w:r w:rsidRPr="00601B40" w:rsidDel="008B58AC">
          <w:rPr>
            <w:highlight w:val="yellow"/>
          </w:rPr>
          <w:tab/>
          <w:delText>(S)</w:delText>
        </w:r>
        <w:r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4" w:author="Sebastian Diedrich" w:date="2015-12-03T11:54:00Z"/>
        </w:rPr>
      </w:pPr>
      <w:del w:id="5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0064D8" w:rsidP="004B12A4">
      <w:pPr>
        <w:pStyle w:val="Listenabsatz"/>
        <w:ind w:left="0"/>
      </w:pPr>
      <w:r>
        <w:t>Dateiname: adtHashmap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0064D8">
        <w:t>ADTHashmap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="00A051E1">
        <w:rPr>
          <w:lang w:val="en-US"/>
        </w:rPr>
        <w:t>ADTHashmap</w:t>
      </w:r>
      <w:r>
        <w:rPr>
          <w:lang w:val="en-US"/>
        </w:rPr>
        <w:t>.create</w:t>
      </w:r>
      <w:r w:rsidR="004B12A4" w:rsidRPr="008C5614">
        <w:rPr>
          <w:lang w:val="en-US"/>
        </w:rPr>
        <w:t>(</w:t>
      </w:r>
      <w:r w:rsidR="00A051E1">
        <w:rPr>
          <w:lang w:val="en-US"/>
        </w:rPr>
        <w:t>size, strategy</w:t>
      </w:r>
      <w:r w:rsidR="004B12A4" w:rsidRPr="008C5614">
        <w:rPr>
          <w:lang w:val="en-US"/>
        </w:rPr>
        <w:t xml:space="preserve">) </w:t>
      </w:r>
    </w:p>
    <w:p w:rsidR="004B12A4" w:rsidRPr="008C5614" w:rsidRDefault="00A051E1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insert</w:t>
      </w:r>
      <w:r w:rsidR="008C5614">
        <w:rPr>
          <w:lang w:val="en-US"/>
        </w:rPr>
        <w:t>(</w:t>
      </w:r>
      <w:r>
        <w:rPr>
          <w:lang w:val="en-US"/>
        </w:rPr>
        <w:t>word</w:t>
      </w:r>
      <w:r w:rsidR="008C5614">
        <w:rPr>
          <w:lang w:val="en-US"/>
        </w:rPr>
        <w:t>)</w:t>
      </w:r>
    </w:p>
    <w:p w:rsidR="008C5614" w:rsidRPr="00626CA4" w:rsidRDefault="00A051E1" w:rsidP="00A051E1">
      <w:pPr>
        <w:pStyle w:val="Listenabsatz"/>
        <w:ind w:left="0"/>
      </w:pPr>
      <w:r>
        <w:rPr>
          <w:i/>
          <w:lang w:val="en-US"/>
        </w:rPr>
        <w:t>find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.find</w:t>
      </w:r>
      <w:r w:rsidR="008C5614">
        <w:rPr>
          <w:lang w:val="en-US"/>
        </w:rPr>
        <w:t>(</w:t>
      </w:r>
      <w:r>
        <w:rPr>
          <w:lang w:val="en-US"/>
        </w:rPr>
        <w:t>word</w:t>
      </w:r>
      <w:r w:rsidR="008C5614">
        <w:rPr>
          <w:lang w:val="en-US"/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ED092D" w:rsidRPr="00502461" w:rsidRDefault="00ED092D" w:rsidP="00ED092D">
      <w:pPr>
        <w:rPr>
          <w:b/>
        </w:rPr>
      </w:pPr>
      <w:r>
        <w:rPr>
          <w:b/>
        </w:rPr>
        <w:lastRenderedPageBreak/>
        <w:t xml:space="preserve">Beschreibung der </w:t>
      </w:r>
      <w:r>
        <w:rPr>
          <w:b/>
        </w:rPr>
        <w:t>Hashverfahren</w:t>
      </w:r>
      <w:r>
        <w:rPr>
          <w:b/>
        </w:rPr>
        <w:t xml:space="preserve"> und deren Durchführung</w:t>
      </w:r>
      <w:r w:rsidRPr="00502461">
        <w:rPr>
          <w:b/>
        </w:rPr>
        <w:t>:</w:t>
      </w:r>
    </w:p>
    <w:p w:rsidR="00ED092D" w:rsidRDefault="00ED092D" w:rsidP="00ED092D">
      <w:r>
        <w:rPr>
          <w:u w:val="single"/>
        </w:rPr>
        <w:t>Verkettung</w:t>
      </w:r>
      <w:r w:rsidRPr="005A383D">
        <w:rPr>
          <w:u w:val="single"/>
        </w:rPr>
        <w:t>:</w:t>
      </w:r>
      <w:r>
        <w:br/>
        <w:t>Hier kommt der Text hin…</w:t>
      </w:r>
    </w:p>
    <w:p w:rsidR="00ED092D" w:rsidRDefault="00ED092D" w:rsidP="00ED092D">
      <w:r>
        <w:rPr>
          <w:u w:val="single"/>
        </w:rPr>
        <w:t>Offene Adressierung</w:t>
      </w:r>
      <w:r w:rsidRPr="005A383D">
        <w:rPr>
          <w:u w:val="single"/>
        </w:rPr>
        <w:t>:</w:t>
      </w:r>
      <w:r>
        <w:br/>
        <w:t>Hier kommt der Text hin…</w:t>
      </w:r>
    </w:p>
    <w:p w:rsidR="00ED092D" w:rsidRDefault="00ED092D" w:rsidP="00ED092D"/>
    <w:p w:rsidR="00ED092D" w:rsidRPr="00502461" w:rsidRDefault="00ED092D" w:rsidP="00ED092D">
      <w:pPr>
        <w:rPr>
          <w:b/>
        </w:rPr>
      </w:pPr>
      <w:r>
        <w:rPr>
          <w:b/>
        </w:rPr>
        <w:t>Beschreibung der Hashfunktion und deren Durchführung</w:t>
      </w:r>
      <w:r w:rsidRPr="00502461">
        <w:rPr>
          <w:b/>
        </w:rPr>
        <w:t>:</w:t>
      </w:r>
    </w:p>
    <w:p w:rsidR="00ED092D" w:rsidRDefault="00ED092D" w:rsidP="00ED092D">
      <w:r>
        <w:rPr>
          <w:u w:val="single"/>
        </w:rPr>
        <w:t>Funktion</w:t>
      </w:r>
      <w:r w:rsidRPr="005A383D">
        <w:rPr>
          <w:u w:val="single"/>
        </w:rPr>
        <w:t>:</w:t>
      </w:r>
      <w:r>
        <w:br/>
        <w:t>Hier kommt der Text hin…</w:t>
      </w:r>
    </w:p>
    <w:p w:rsidR="00ED092D" w:rsidRDefault="00ED092D" w:rsidP="00A92B3F">
      <w:pPr>
        <w:rPr>
          <w:b/>
        </w:rPr>
      </w:pPr>
    </w:p>
    <w:p w:rsidR="004358EE" w:rsidRPr="00502461" w:rsidRDefault="00AF3A46" w:rsidP="00A92B3F">
      <w:pPr>
        <w:rPr>
          <w:b/>
        </w:rPr>
      </w:pPr>
      <w:r>
        <w:rPr>
          <w:b/>
        </w:rPr>
        <w:t>Beschreibung der Sondierungsverfahren</w:t>
      </w:r>
      <w:r w:rsidR="00502461">
        <w:rPr>
          <w:b/>
        </w:rPr>
        <w:t xml:space="preserve"> und der</w:t>
      </w:r>
      <w:r>
        <w:rPr>
          <w:b/>
        </w:rPr>
        <w:t>en</w:t>
      </w:r>
      <w:r w:rsidR="00502461">
        <w:rPr>
          <w:b/>
        </w:rPr>
        <w:t xml:space="preserve"> Durchführung</w:t>
      </w:r>
      <w:r w:rsidR="00A92B3F" w:rsidRPr="00502461">
        <w:rPr>
          <w:b/>
        </w:rPr>
        <w:t>:</w:t>
      </w:r>
    </w:p>
    <w:p w:rsidR="009615F3" w:rsidRPr="009615F3" w:rsidRDefault="003324CE" w:rsidP="005A383D">
      <w:r>
        <w:rPr>
          <w:u w:val="single"/>
        </w:rPr>
        <w:t>Offene Adressierung:</w:t>
      </w:r>
      <w:r w:rsidR="009615F3">
        <w:rPr>
          <w:u w:val="single"/>
        </w:rPr>
        <w:br/>
      </w:r>
      <w:r w:rsidR="009615F3">
        <w:t>Da wir die offene Adressierung verwenden…</w:t>
      </w:r>
      <w:bookmarkStart w:id="6" w:name="_GoBack"/>
      <w:bookmarkEnd w:id="6"/>
    </w:p>
    <w:p w:rsidR="003324CE" w:rsidRDefault="003324CE" w:rsidP="005A383D">
      <w:pPr>
        <w:rPr>
          <w:u w:val="single"/>
        </w:rPr>
      </w:pPr>
    </w:p>
    <w:p w:rsidR="00502461" w:rsidRDefault="00803FCD" w:rsidP="005A383D">
      <w:r>
        <w:rPr>
          <w:u w:val="single"/>
        </w:rPr>
        <w:t>linear</w:t>
      </w:r>
      <w:r w:rsidR="005A383D" w:rsidRPr="005A383D">
        <w:rPr>
          <w:u w:val="single"/>
        </w:rPr>
        <w:t>:</w:t>
      </w:r>
      <w:r w:rsidR="005A383D">
        <w:br/>
      </w:r>
      <w:r>
        <w:t>Hier kommt der Text hin…</w:t>
      </w:r>
    </w:p>
    <w:p w:rsidR="00ED092D" w:rsidRDefault="00ED092D" w:rsidP="00ED092D">
      <w:r>
        <w:rPr>
          <w:u w:val="single"/>
        </w:rPr>
        <w:t>quadratisch</w:t>
      </w:r>
      <w:r w:rsidRPr="005A383D">
        <w:rPr>
          <w:u w:val="single"/>
        </w:rPr>
        <w:t>:</w:t>
      </w:r>
      <w:r>
        <w:br/>
        <w:t>Hier kommt der Text hin…</w:t>
      </w:r>
    </w:p>
    <w:p w:rsidR="00ED092D" w:rsidRDefault="00ED092D" w:rsidP="00ED092D">
      <w:r>
        <w:rPr>
          <w:u w:val="single"/>
        </w:rPr>
        <w:t>double-hashing nach Brent</w:t>
      </w:r>
      <w:r w:rsidRPr="005A383D">
        <w:rPr>
          <w:u w:val="single"/>
        </w:rPr>
        <w:t>:</w:t>
      </w:r>
      <w:r>
        <w:br/>
        <w:t>Hier kommt der Text hin…</w:t>
      </w:r>
    </w:p>
    <w:p w:rsidR="00ED092D" w:rsidRDefault="00ED092D" w:rsidP="005A383D"/>
    <w:sectPr w:rsidR="00ED092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8A7" w:rsidRDefault="000848A7">
      <w:pPr>
        <w:spacing w:after="0" w:line="240" w:lineRule="auto"/>
      </w:pPr>
      <w:r>
        <w:separator/>
      </w:r>
    </w:p>
  </w:endnote>
  <w:endnote w:type="continuationSeparator" w:id="0">
    <w:p w:rsidR="000848A7" w:rsidRDefault="0008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8A7" w:rsidRDefault="000848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848A7" w:rsidRDefault="00084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1542F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05072"/>
    <w:multiLevelType w:val="multilevel"/>
    <w:tmpl w:val="F5B0F236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8001EA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8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E6B73C4"/>
    <w:multiLevelType w:val="multilevel"/>
    <w:tmpl w:val="6070080A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24719D"/>
    <w:multiLevelType w:val="multilevel"/>
    <w:tmpl w:val="792AA292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04E150C"/>
    <w:multiLevelType w:val="hybridMultilevel"/>
    <w:tmpl w:val="5DE230A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3E66045"/>
    <w:multiLevelType w:val="hybridMultilevel"/>
    <w:tmpl w:val="60843B58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B6AB240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F776F"/>
    <w:multiLevelType w:val="hybridMultilevel"/>
    <w:tmpl w:val="BF304038"/>
    <w:lvl w:ilvl="0" w:tplc="37CCE110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19"/>
  </w:num>
  <w:num w:numId="5">
    <w:abstractNumId w:val="8"/>
  </w:num>
  <w:num w:numId="6">
    <w:abstractNumId w:val="3"/>
  </w:num>
  <w:num w:numId="7">
    <w:abstractNumId w:val="28"/>
  </w:num>
  <w:num w:numId="8">
    <w:abstractNumId w:val="27"/>
  </w:num>
  <w:num w:numId="9">
    <w:abstractNumId w:val="21"/>
  </w:num>
  <w:num w:numId="10">
    <w:abstractNumId w:val="26"/>
  </w:num>
  <w:num w:numId="11">
    <w:abstractNumId w:val="10"/>
  </w:num>
  <w:num w:numId="12">
    <w:abstractNumId w:val="4"/>
  </w:num>
  <w:num w:numId="13">
    <w:abstractNumId w:val="18"/>
  </w:num>
  <w:num w:numId="14">
    <w:abstractNumId w:val="2"/>
  </w:num>
  <w:num w:numId="15">
    <w:abstractNumId w:val="16"/>
  </w:num>
  <w:num w:numId="16">
    <w:abstractNumId w:val="25"/>
  </w:num>
  <w:num w:numId="17">
    <w:abstractNumId w:val="14"/>
  </w:num>
  <w:num w:numId="18">
    <w:abstractNumId w:val="29"/>
  </w:num>
  <w:num w:numId="19">
    <w:abstractNumId w:val="1"/>
  </w:num>
  <w:num w:numId="20">
    <w:abstractNumId w:val="15"/>
  </w:num>
  <w:num w:numId="21">
    <w:abstractNumId w:val="1"/>
  </w:num>
  <w:num w:numId="22">
    <w:abstractNumId w:val="28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1"/>
  </w:num>
  <w:num w:numId="27">
    <w:abstractNumId w:val="27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6"/>
    <w:lvlOverride w:ilvl="0">
      <w:startOverride w:val="1"/>
    </w:lvlOverride>
  </w:num>
  <w:num w:numId="31">
    <w:abstractNumId w:val="9"/>
  </w:num>
  <w:num w:numId="32">
    <w:abstractNumId w:val="5"/>
  </w:num>
  <w:num w:numId="33">
    <w:abstractNumId w:val="17"/>
  </w:num>
  <w:num w:numId="34">
    <w:abstractNumId w:val="12"/>
  </w:num>
  <w:num w:numId="35">
    <w:abstractNumId w:val="22"/>
  </w:num>
  <w:num w:numId="36">
    <w:abstractNumId w:val="20"/>
  </w:num>
  <w:num w:numId="37">
    <w:abstractNumId w:val="6"/>
  </w:num>
  <w:num w:numId="38">
    <w:abstractNumId w:val="0"/>
  </w:num>
  <w:num w:numId="39">
    <w:abstractNumId w:val="23"/>
  </w:num>
  <w:num w:numId="4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3671"/>
    <w:rsid w:val="00005D81"/>
    <w:rsid w:val="000064D8"/>
    <w:rsid w:val="0003745D"/>
    <w:rsid w:val="000848A7"/>
    <w:rsid w:val="000C0007"/>
    <w:rsid w:val="000C0444"/>
    <w:rsid w:val="000E16F2"/>
    <w:rsid w:val="00125D3C"/>
    <w:rsid w:val="00136263"/>
    <w:rsid w:val="00160EC1"/>
    <w:rsid w:val="001A1373"/>
    <w:rsid w:val="001C702C"/>
    <w:rsid w:val="001F73CE"/>
    <w:rsid w:val="00245D59"/>
    <w:rsid w:val="002521F7"/>
    <w:rsid w:val="00267D01"/>
    <w:rsid w:val="00273C0A"/>
    <w:rsid w:val="00290C41"/>
    <w:rsid w:val="002939DE"/>
    <w:rsid w:val="00314DDC"/>
    <w:rsid w:val="003324CE"/>
    <w:rsid w:val="003453FC"/>
    <w:rsid w:val="003458B7"/>
    <w:rsid w:val="00350B00"/>
    <w:rsid w:val="00385071"/>
    <w:rsid w:val="003B06DA"/>
    <w:rsid w:val="003D1A0A"/>
    <w:rsid w:val="003D1B1C"/>
    <w:rsid w:val="004358EE"/>
    <w:rsid w:val="00441D41"/>
    <w:rsid w:val="00443E09"/>
    <w:rsid w:val="00454300"/>
    <w:rsid w:val="00473E83"/>
    <w:rsid w:val="00480170"/>
    <w:rsid w:val="004804BA"/>
    <w:rsid w:val="004B12A4"/>
    <w:rsid w:val="004B5510"/>
    <w:rsid w:val="004D4A49"/>
    <w:rsid w:val="004F0CFE"/>
    <w:rsid w:val="00502461"/>
    <w:rsid w:val="0052570A"/>
    <w:rsid w:val="005A11C7"/>
    <w:rsid w:val="005A383D"/>
    <w:rsid w:val="005B5AE8"/>
    <w:rsid w:val="005C0552"/>
    <w:rsid w:val="005E4E19"/>
    <w:rsid w:val="00601B40"/>
    <w:rsid w:val="00606076"/>
    <w:rsid w:val="00626CA4"/>
    <w:rsid w:val="00633497"/>
    <w:rsid w:val="006B5445"/>
    <w:rsid w:val="006C313B"/>
    <w:rsid w:val="006D4D2C"/>
    <w:rsid w:val="006D6875"/>
    <w:rsid w:val="006E3421"/>
    <w:rsid w:val="006E46F3"/>
    <w:rsid w:val="00757A04"/>
    <w:rsid w:val="0077212B"/>
    <w:rsid w:val="007B5E39"/>
    <w:rsid w:val="007C2DB6"/>
    <w:rsid w:val="007E3AB0"/>
    <w:rsid w:val="007E639C"/>
    <w:rsid w:val="00803FCD"/>
    <w:rsid w:val="0080793F"/>
    <w:rsid w:val="008262CB"/>
    <w:rsid w:val="00827DA7"/>
    <w:rsid w:val="0083237A"/>
    <w:rsid w:val="00841603"/>
    <w:rsid w:val="008635AC"/>
    <w:rsid w:val="008956FC"/>
    <w:rsid w:val="008B2822"/>
    <w:rsid w:val="008B58AC"/>
    <w:rsid w:val="008C2C0B"/>
    <w:rsid w:val="008C5614"/>
    <w:rsid w:val="008E4EF3"/>
    <w:rsid w:val="008E5E3F"/>
    <w:rsid w:val="009560B1"/>
    <w:rsid w:val="009615F3"/>
    <w:rsid w:val="00966173"/>
    <w:rsid w:val="009748F5"/>
    <w:rsid w:val="009759D6"/>
    <w:rsid w:val="009801E9"/>
    <w:rsid w:val="009847A9"/>
    <w:rsid w:val="009D7050"/>
    <w:rsid w:val="00A01A2B"/>
    <w:rsid w:val="00A051E1"/>
    <w:rsid w:val="00A146FF"/>
    <w:rsid w:val="00A34414"/>
    <w:rsid w:val="00A57381"/>
    <w:rsid w:val="00A773E1"/>
    <w:rsid w:val="00A826FE"/>
    <w:rsid w:val="00A8370E"/>
    <w:rsid w:val="00A92B3F"/>
    <w:rsid w:val="00AF3A46"/>
    <w:rsid w:val="00B03491"/>
    <w:rsid w:val="00B3385D"/>
    <w:rsid w:val="00B64442"/>
    <w:rsid w:val="00BD4058"/>
    <w:rsid w:val="00BF0DD7"/>
    <w:rsid w:val="00C37FD1"/>
    <w:rsid w:val="00C42683"/>
    <w:rsid w:val="00C5065F"/>
    <w:rsid w:val="00C618AA"/>
    <w:rsid w:val="00C82F4C"/>
    <w:rsid w:val="00C84D7A"/>
    <w:rsid w:val="00CA5B1A"/>
    <w:rsid w:val="00CE45F4"/>
    <w:rsid w:val="00D65973"/>
    <w:rsid w:val="00D85B40"/>
    <w:rsid w:val="00DC3E45"/>
    <w:rsid w:val="00E00A32"/>
    <w:rsid w:val="00E13124"/>
    <w:rsid w:val="00E27EFD"/>
    <w:rsid w:val="00E45A47"/>
    <w:rsid w:val="00E54D03"/>
    <w:rsid w:val="00E71BE6"/>
    <w:rsid w:val="00E7517E"/>
    <w:rsid w:val="00E91334"/>
    <w:rsid w:val="00EB2538"/>
    <w:rsid w:val="00ED092D"/>
    <w:rsid w:val="00EF4608"/>
    <w:rsid w:val="00F32D8D"/>
    <w:rsid w:val="00FC4894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  <w:style w:type="paragraph" w:styleId="Aufzhlungszeichen">
    <w:name w:val="List Bullet"/>
    <w:basedOn w:val="Standard"/>
    <w:uiPriority w:val="99"/>
    <w:unhideWhenUsed/>
    <w:rsid w:val="00E27EFD"/>
    <w:pPr>
      <w:numPr>
        <w:numId w:val="38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E45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.informatik.haw-hamburg.de/home/pub/prof/klauck_christoph/AD/AD_Ha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15</cp:revision>
  <cp:lastPrinted>2015-12-04T13:07:00Z</cp:lastPrinted>
  <dcterms:created xsi:type="dcterms:W3CDTF">2015-12-04T14:13:00Z</dcterms:created>
  <dcterms:modified xsi:type="dcterms:W3CDTF">2015-12-28T14:00:00Z</dcterms:modified>
</cp:coreProperties>
</file>