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rsidP="00D85B40">
      <w:pPr>
        <w:pStyle w:val="Listenabsatz"/>
      </w:pPr>
      <w:r>
        <w:t>Dateien, die komplett/zum Teil von Teammitglied 1 implementiert/bearbeitet wurden:</w:t>
      </w:r>
    </w:p>
    <w:p w:rsidR="00284F81" w:rsidRDefault="00BD60EC" w:rsidP="00284F81">
      <w:pPr>
        <w:pStyle w:val="Listenabsatz"/>
        <w:numPr>
          <w:ilvl w:val="0"/>
          <w:numId w:val="46"/>
        </w:numPr>
      </w:pPr>
      <w:r>
        <w:t>ADTHashmap: alle Operationen</w:t>
      </w:r>
    </w:p>
    <w:p w:rsidR="00BD60EC" w:rsidRDefault="00BD60EC" w:rsidP="00284F81">
      <w:pPr>
        <w:pStyle w:val="Listenabsatz"/>
        <w:numPr>
          <w:ilvl w:val="0"/>
          <w:numId w:val="46"/>
        </w:numPr>
      </w:pPr>
      <w:r>
        <w:t xml:space="preserve">Programm: kompletter Ablauf </w:t>
      </w:r>
    </w:p>
    <w:p w:rsidR="00E00A32" w:rsidRDefault="00BD60EC" w:rsidP="00597B8F">
      <w:pPr>
        <w:pStyle w:val="Listenabsatz"/>
        <w:numPr>
          <w:ilvl w:val="0"/>
          <w:numId w:val="46"/>
        </w:numPr>
      </w:pPr>
      <w:r>
        <w:t>Test</w:t>
      </w:r>
    </w:p>
    <w:p w:rsidR="004358EE" w:rsidRDefault="008C2C0B">
      <w:pPr>
        <w:pStyle w:val="Listenabsatz"/>
        <w:numPr>
          <w:ilvl w:val="0"/>
          <w:numId w:val="19"/>
        </w:numPr>
      </w:pPr>
      <w:r>
        <w:t>Aufgaben, für die Teammitglied 2 verantwortlich ist:</w:t>
      </w:r>
    </w:p>
    <w:p w:rsidR="00314DDC" w:rsidRDefault="00314DDC" w:rsidP="00E13124">
      <w:pPr>
        <w:pStyle w:val="Listenabsatz"/>
        <w:numPr>
          <w:ilvl w:val="0"/>
          <w:numId w:val="24"/>
        </w:numPr>
      </w:pPr>
      <w:r>
        <w:t>Skizze</w:t>
      </w:r>
    </w:p>
    <w:p w:rsidR="00BD60EC" w:rsidRDefault="008C2C0B" w:rsidP="00BD60EC">
      <w:pPr>
        <w:pStyle w:val="Listenabsatz"/>
      </w:pPr>
      <w:r>
        <w:t>Dateien, die komp</w:t>
      </w:r>
      <w:r w:rsidR="00314DDC">
        <w:t>lett/zum Teil von Teammitglied 2</w:t>
      </w:r>
      <w:r>
        <w:t xml:space="preserve"> implementiert/bearbeitet wurden:</w:t>
      </w:r>
    </w:p>
    <w:p w:rsidR="00BD60EC" w:rsidRDefault="00BD60EC" w:rsidP="00BD60EC">
      <w:pPr>
        <w:pStyle w:val="Listenabsatz"/>
        <w:numPr>
          <w:ilvl w:val="0"/>
          <w:numId w:val="47"/>
        </w:numPr>
      </w:pPr>
      <w:r>
        <w:t>ADTHashmap: alle Operationen</w:t>
      </w:r>
    </w:p>
    <w:p w:rsidR="00BD60EC" w:rsidRDefault="00BD60EC" w:rsidP="00BD60EC">
      <w:pPr>
        <w:pStyle w:val="Listenabsatz"/>
        <w:numPr>
          <w:ilvl w:val="0"/>
          <w:numId w:val="47"/>
        </w:numPr>
      </w:pPr>
      <w:r>
        <w:t xml:space="preserve">Programm: kompletter Ablauf </w:t>
      </w:r>
    </w:p>
    <w:p w:rsidR="00284F81" w:rsidRDefault="00BD60EC" w:rsidP="00284F81">
      <w:pPr>
        <w:pStyle w:val="Listenabsatz"/>
        <w:numPr>
          <w:ilvl w:val="0"/>
          <w:numId w:val="47"/>
        </w:numPr>
      </w:pPr>
      <w:r>
        <w:t>Test</w:t>
      </w:r>
    </w:p>
    <w:p w:rsidR="00284F81" w:rsidRDefault="00284F81" w:rsidP="00E13124">
      <w:pPr>
        <w:pStyle w:val="Listenabsatz"/>
      </w:pPr>
    </w:p>
    <w:p w:rsidR="00314DDC" w:rsidRDefault="00314DDC">
      <w:pPr>
        <w:pStyle w:val="Listenabsatz"/>
      </w:pPr>
    </w:p>
    <w:p w:rsidR="004358EE" w:rsidRDefault="008C2C0B">
      <w:r>
        <w:rPr>
          <w:b/>
        </w:rPr>
        <w:t>Quellenangaben</w:t>
      </w:r>
      <w:r w:rsidR="00E13124">
        <w:t>: Vorlesung am 16</w:t>
      </w:r>
      <w:r w:rsidR="00D85B40">
        <w:t>.12</w:t>
      </w:r>
      <w:r>
        <w:t>.15</w:t>
      </w:r>
      <w:r w:rsidR="00E13124">
        <w:t>, Folien AD_Hash.pdf</w:t>
      </w:r>
      <w:r w:rsidR="00E00A32">
        <w:t xml:space="preserve"> (Prof. Klauck)</w:t>
      </w:r>
    </w:p>
    <w:p w:rsidR="00E00A32" w:rsidRDefault="008C2C0B">
      <w:r>
        <w:rPr>
          <w:b/>
        </w:rPr>
        <w:t>Bearbeitungszeitraum</w:t>
      </w:r>
      <w:r>
        <w:t xml:space="preserve">: </w:t>
      </w:r>
      <w:r w:rsidR="00E13124">
        <w:t>28.12.15 (6h)</w:t>
      </w:r>
      <w:r w:rsidR="00284F81">
        <w:t>, 06.01.16 (7h)</w:t>
      </w:r>
      <w:r w:rsidR="00BD60EC">
        <w:t>, 13.01.15 (6h), 14.01.16 (3h)</w:t>
      </w:r>
    </w:p>
    <w:p w:rsidR="004358EE" w:rsidRDefault="008C2C0B" w:rsidP="00D85B40">
      <w:r>
        <w:rPr>
          <w:b/>
        </w:rPr>
        <w:t>Aktueller Stand</w:t>
      </w:r>
      <w:r>
        <w:t xml:space="preserve">: </w:t>
      </w:r>
    </w:p>
    <w:p w:rsidR="00E00A32" w:rsidRDefault="00E00A32" w:rsidP="00377962">
      <w:pPr>
        <w:pStyle w:val="Listenabsatz"/>
        <w:numPr>
          <w:ilvl w:val="0"/>
          <w:numId w:val="43"/>
        </w:numPr>
      </w:pPr>
      <w:r>
        <w:t xml:space="preserve">Skizze Version </w:t>
      </w:r>
      <w:r w:rsidR="00C733BE">
        <w:t>2</w:t>
      </w:r>
      <w:r>
        <w:t xml:space="preserve"> </w:t>
      </w:r>
    </w:p>
    <w:p w:rsidR="00BD60EC" w:rsidRDefault="00BD60EC" w:rsidP="00377962">
      <w:pPr>
        <w:pStyle w:val="Listenabsatz"/>
        <w:numPr>
          <w:ilvl w:val="0"/>
          <w:numId w:val="43"/>
        </w:numPr>
      </w:pPr>
      <w:r>
        <w:t>Alle Funktionen implementiert und getestet. Programmablauf erfolgreich getestet.</w:t>
      </w:r>
    </w:p>
    <w:p w:rsidR="00BD60EC" w:rsidRDefault="00BD60EC" w:rsidP="00BD60EC">
      <w:pPr>
        <w:pStyle w:val="Listenabsatz"/>
        <w:numPr>
          <w:ilvl w:val="0"/>
          <w:numId w:val="43"/>
        </w:numPr>
      </w:pPr>
      <w:r>
        <w:t>Messungen durchgeführt und interpretiert</w:t>
      </w:r>
    </w:p>
    <w:p w:rsidR="00BD60EC" w:rsidRDefault="00BD60EC" w:rsidP="00284F81">
      <w:pPr>
        <w:rPr>
          <w:b/>
        </w:rPr>
      </w:pPr>
      <w:r>
        <w:rPr>
          <w:b/>
        </w:rPr>
        <w:t xml:space="preserve">Messung: </w:t>
      </w:r>
      <w:r w:rsidRPr="00BD60EC">
        <w:t>(ab Seite 2)</w:t>
      </w:r>
    </w:p>
    <w:p w:rsidR="004358EE" w:rsidRDefault="008C2C0B" w:rsidP="00284F81">
      <w:r>
        <w:rPr>
          <w:b/>
        </w:rPr>
        <w:t>Skizze</w:t>
      </w:r>
      <w:r>
        <w:t xml:space="preserve">: (ab Seite </w:t>
      </w:r>
      <w:r w:rsidR="00BD60EC">
        <w:t>4</w:t>
      </w:r>
      <w:r>
        <w:t>)</w:t>
      </w:r>
    </w:p>
    <w:p w:rsidR="00BD60EC" w:rsidRDefault="00BD60EC">
      <w:pPr>
        <w:widowControl w:val="0"/>
        <w:spacing w:after="0" w:line="240" w:lineRule="auto"/>
      </w:pPr>
      <w:r>
        <w:br w:type="page"/>
      </w:r>
    </w:p>
    <w:p w:rsidR="00BD60EC" w:rsidRPr="009A3C3C" w:rsidRDefault="00BD60EC" w:rsidP="00BD60EC">
      <w:pPr>
        <w:rPr>
          <w:b/>
        </w:rPr>
      </w:pPr>
      <w:r w:rsidRPr="009A3C3C">
        <w:rPr>
          <w:b/>
        </w:rPr>
        <w:t>Messungen:</w:t>
      </w:r>
    </w:p>
    <w:p w:rsidR="00BD60EC" w:rsidRPr="00A2652E" w:rsidRDefault="00BD60EC" w:rsidP="00BD60EC">
      <w:pPr>
        <w:rPr>
          <w:i/>
        </w:rPr>
      </w:pPr>
      <w:r w:rsidRPr="00A2652E">
        <w:rPr>
          <w:i/>
        </w:rPr>
        <w:t>Insert: (Strategy -&gt; L, Q, B)</w:t>
      </w:r>
    </w:p>
    <w:tbl>
      <w:tblPr>
        <w:tblW w:w="8403" w:type="dxa"/>
        <w:tblCellMar>
          <w:left w:w="70" w:type="dxa"/>
          <w:right w:w="70" w:type="dxa"/>
        </w:tblCellMar>
        <w:tblLook w:val="04A0" w:firstRow="1" w:lastRow="0" w:firstColumn="1" w:lastColumn="0" w:noHBand="0" w:noVBand="1"/>
      </w:tblPr>
      <w:tblGrid>
        <w:gridCol w:w="2112"/>
        <w:gridCol w:w="653"/>
        <w:gridCol w:w="653"/>
        <w:gridCol w:w="653"/>
        <w:gridCol w:w="750"/>
        <w:gridCol w:w="847"/>
        <w:gridCol w:w="847"/>
        <w:gridCol w:w="944"/>
        <w:gridCol w:w="944"/>
      </w:tblGrid>
      <w:tr w:rsidR="00BD60EC" w:rsidRPr="002377AE" w:rsidTr="008A7F46">
        <w:trPr>
          <w:trHeight w:val="272"/>
        </w:trPr>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Strategy /Anzahl Wörter</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500</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1000</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2000</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4000</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8000</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16000</w:t>
            </w:r>
          </w:p>
        </w:tc>
        <w:tc>
          <w:tcPr>
            <w:tcW w:w="944"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32000</w:t>
            </w:r>
          </w:p>
        </w:tc>
        <w:tc>
          <w:tcPr>
            <w:tcW w:w="944"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64000</w:t>
            </w:r>
          </w:p>
        </w:tc>
      </w:tr>
      <w:tr w:rsidR="00BD60EC" w:rsidRPr="002377AE" w:rsidTr="008A7F46">
        <w:trPr>
          <w:trHeight w:val="272"/>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L</w:t>
            </w:r>
            <w:r w:rsidRPr="00A2652E">
              <w:rPr>
                <w:rFonts w:eastAsia="Times New Roman"/>
                <w:color w:val="000000"/>
                <w:sz w:val="18"/>
                <w:szCs w:val="18"/>
                <w:lang w:eastAsia="de-DE"/>
              </w:rPr>
              <w:t xml:space="preserve">  -&gt; in ms</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8,45</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19,31</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81,51</w:t>
            </w:r>
          </w:p>
        </w:tc>
        <w:tc>
          <w:tcPr>
            <w:tcW w:w="750"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311,15</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1269,17</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5187,45</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21113,62</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60881,18</w:t>
            </w:r>
          </w:p>
        </w:tc>
      </w:tr>
      <w:tr w:rsidR="00BD60EC" w:rsidRPr="002377AE" w:rsidTr="008A7F46">
        <w:trPr>
          <w:trHeight w:val="272"/>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Q</w:t>
            </w:r>
            <w:r w:rsidRPr="00A2652E">
              <w:rPr>
                <w:rFonts w:eastAsia="Times New Roman"/>
                <w:color w:val="000000"/>
                <w:sz w:val="18"/>
                <w:szCs w:val="18"/>
                <w:lang w:eastAsia="de-DE"/>
              </w:rPr>
              <w:t xml:space="preserve"> -&gt; in ms</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10,47</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19,25</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81,73</w:t>
            </w:r>
          </w:p>
        </w:tc>
        <w:tc>
          <w:tcPr>
            <w:tcW w:w="750"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313,17</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1273,23</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5290,61</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21110,41</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60960,22</w:t>
            </w:r>
          </w:p>
        </w:tc>
      </w:tr>
      <w:tr w:rsidR="00BD60EC" w:rsidRPr="002377AE" w:rsidTr="008A7F46">
        <w:trPr>
          <w:trHeight w:val="272"/>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B</w:t>
            </w:r>
            <w:r w:rsidRPr="00A2652E">
              <w:rPr>
                <w:rFonts w:eastAsia="Times New Roman"/>
                <w:color w:val="000000"/>
                <w:sz w:val="18"/>
                <w:szCs w:val="18"/>
                <w:lang w:eastAsia="de-DE"/>
              </w:rPr>
              <w:t xml:space="preserve"> -&gt; in ms</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12,22</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19,77</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77,6</w:t>
            </w:r>
          </w:p>
        </w:tc>
        <w:tc>
          <w:tcPr>
            <w:tcW w:w="750"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314,24</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1266,85</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5202,04</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21113,53</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61227,26</w:t>
            </w:r>
          </w:p>
        </w:tc>
      </w:tr>
    </w:tbl>
    <w:p w:rsidR="00BD60EC" w:rsidRDefault="00BD60EC" w:rsidP="00BD60EC"/>
    <w:p w:rsidR="00BD60EC" w:rsidRDefault="00BD60EC" w:rsidP="00BD60EC">
      <w:pPr>
        <w:tabs>
          <w:tab w:val="left" w:pos="2038"/>
        </w:tabs>
      </w:pPr>
      <w:r>
        <w:rPr>
          <w:noProof/>
          <w:lang w:eastAsia="de-DE"/>
        </w:rPr>
        <w:drawing>
          <wp:inline distT="0" distB="0" distL="0" distR="0" wp14:anchorId="16F8EF64" wp14:editId="0A1922C8">
            <wp:extent cx="3443844" cy="2553195"/>
            <wp:effectExtent l="0" t="0" r="4445"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D60EC" w:rsidRPr="00A2652E" w:rsidRDefault="00BD60EC" w:rsidP="00BD60EC">
      <w:pPr>
        <w:tabs>
          <w:tab w:val="left" w:pos="2038"/>
        </w:tabs>
        <w:rPr>
          <w:i/>
        </w:rPr>
      </w:pPr>
    </w:p>
    <w:p w:rsidR="00BD60EC" w:rsidRPr="00A2652E" w:rsidRDefault="00BD60EC" w:rsidP="00BD60EC">
      <w:pPr>
        <w:tabs>
          <w:tab w:val="left" w:pos="2038"/>
        </w:tabs>
        <w:rPr>
          <w:i/>
        </w:rPr>
      </w:pPr>
      <w:r w:rsidRPr="00A2652E">
        <w:rPr>
          <w:i/>
        </w:rPr>
        <w:t>Anzahl der Sondierungen in Abhängigkeit der Strategy:</w:t>
      </w:r>
    </w:p>
    <w:tbl>
      <w:tblPr>
        <w:tblW w:w="8157" w:type="dxa"/>
        <w:tblCellMar>
          <w:left w:w="70" w:type="dxa"/>
          <w:right w:w="70" w:type="dxa"/>
        </w:tblCellMar>
        <w:tblLook w:val="04A0" w:firstRow="1" w:lastRow="0" w:firstColumn="1" w:lastColumn="0" w:noHBand="0" w:noVBand="1"/>
      </w:tblPr>
      <w:tblGrid>
        <w:gridCol w:w="2372"/>
        <w:gridCol w:w="584"/>
        <w:gridCol w:w="695"/>
        <w:gridCol w:w="695"/>
        <w:gridCol w:w="695"/>
        <w:gridCol w:w="695"/>
        <w:gridCol w:w="807"/>
        <w:gridCol w:w="807"/>
        <w:gridCol w:w="807"/>
      </w:tblGrid>
      <w:tr w:rsidR="00BD60EC" w:rsidRPr="009A3C3C" w:rsidTr="008A7F46">
        <w:trPr>
          <w:trHeight w:val="255"/>
        </w:trPr>
        <w:tc>
          <w:tcPr>
            <w:tcW w:w="23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Strategy /Sondierungen</w:t>
            </w:r>
          </w:p>
        </w:tc>
        <w:tc>
          <w:tcPr>
            <w:tcW w:w="584"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500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1000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2000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4000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8000</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16000</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32000</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64000</w:t>
            </w:r>
          </w:p>
        </w:tc>
      </w:tr>
      <w:tr w:rsidR="00BD60EC" w:rsidRPr="009A3C3C" w:rsidTr="008A7F46">
        <w:trPr>
          <w:trHeight w:val="255"/>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L</w:t>
            </w:r>
          </w:p>
        </w:tc>
        <w:tc>
          <w:tcPr>
            <w:tcW w:w="584"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350</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239</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148</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334</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156</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247</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214</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279</w:t>
            </w:r>
          </w:p>
        </w:tc>
      </w:tr>
      <w:tr w:rsidR="00BD60EC" w:rsidRPr="009A3C3C" w:rsidTr="008A7F46">
        <w:trPr>
          <w:trHeight w:val="255"/>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Q</w:t>
            </w:r>
          </w:p>
        </w:tc>
        <w:tc>
          <w:tcPr>
            <w:tcW w:w="584"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398</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361</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271</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241</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364</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771</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490</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870</w:t>
            </w:r>
          </w:p>
        </w:tc>
      </w:tr>
      <w:tr w:rsidR="00BD60EC" w:rsidRPr="009A3C3C" w:rsidTr="008A7F46">
        <w:trPr>
          <w:trHeight w:val="255"/>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B</w:t>
            </w:r>
          </w:p>
        </w:tc>
        <w:tc>
          <w:tcPr>
            <w:tcW w:w="584"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515</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449</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296</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447</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312</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494</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428</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558</w:t>
            </w:r>
          </w:p>
        </w:tc>
      </w:tr>
    </w:tbl>
    <w:p w:rsidR="00BD60EC" w:rsidRDefault="00BD60EC" w:rsidP="00BD60EC">
      <w:pPr>
        <w:tabs>
          <w:tab w:val="left" w:pos="2038"/>
        </w:tabs>
      </w:pPr>
    </w:p>
    <w:p w:rsidR="00BD60EC" w:rsidRDefault="00BD60EC" w:rsidP="00BD60EC">
      <w:pPr>
        <w:tabs>
          <w:tab w:val="left" w:pos="2038"/>
        </w:tabs>
      </w:pPr>
      <w:r>
        <w:rPr>
          <w:noProof/>
          <w:lang w:eastAsia="de-DE"/>
        </w:rPr>
        <w:drawing>
          <wp:inline distT="0" distB="0" distL="0" distR="0" wp14:anchorId="35AD2CE5" wp14:editId="3CF667AF">
            <wp:extent cx="3616036" cy="2107870"/>
            <wp:effectExtent l="0" t="0" r="3810" b="6985"/>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D60EC" w:rsidRPr="00A2652E" w:rsidRDefault="00BD60EC" w:rsidP="00BD60EC">
      <w:pPr>
        <w:tabs>
          <w:tab w:val="left" w:pos="2038"/>
        </w:tabs>
        <w:rPr>
          <w:b/>
          <w:i/>
        </w:rPr>
      </w:pPr>
      <w:r w:rsidRPr="00A2652E">
        <w:rPr>
          <w:b/>
          <w:i/>
        </w:rPr>
        <w:t>Interpretation:</w:t>
      </w:r>
    </w:p>
    <w:p w:rsidR="00BD60EC" w:rsidRDefault="00BD60EC" w:rsidP="00BD60EC">
      <w:pPr>
        <w:tabs>
          <w:tab w:val="left" w:pos="2038"/>
        </w:tabs>
      </w:pPr>
      <w:r>
        <w:t>Trotz starker Zunahme der Anzahl der Wörter, steigt die Anzahl der Sondierungen nur wenig.</w:t>
      </w:r>
      <w:r>
        <w:br/>
        <w:t>Insgesamt hat die Auswahl der Sondierungsfunktion, keine Auswirkung auf die Einfüge-geschwindigkeit. Zu beachten dabei ist, dass in jedem Text maximal 500 verschiedene Wörter in unterschiedlicher Anzahl vorkommen.</w:t>
      </w:r>
    </w:p>
    <w:p w:rsidR="00BD60EC" w:rsidRPr="00711B0A" w:rsidRDefault="00BD60EC" w:rsidP="00BD60EC">
      <w:pPr>
        <w:rPr>
          <w:i/>
          <w:lang w:val="en-US"/>
        </w:rPr>
      </w:pPr>
      <w:r w:rsidRPr="00711B0A">
        <w:rPr>
          <w:i/>
          <w:lang w:val="en-US"/>
        </w:rPr>
        <w:t>Find: (Strategy -&gt; L, Q, B)</w:t>
      </w:r>
    </w:p>
    <w:tbl>
      <w:tblPr>
        <w:tblW w:w="8396" w:type="dxa"/>
        <w:tblCellMar>
          <w:left w:w="70" w:type="dxa"/>
          <w:right w:w="70" w:type="dxa"/>
        </w:tblCellMar>
        <w:tblLook w:val="04A0" w:firstRow="1" w:lastRow="0" w:firstColumn="1" w:lastColumn="0" w:noHBand="0" w:noVBand="1"/>
      </w:tblPr>
      <w:tblGrid>
        <w:gridCol w:w="2380"/>
        <w:gridCol w:w="696"/>
        <w:gridCol w:w="808"/>
        <w:gridCol w:w="696"/>
        <w:gridCol w:w="696"/>
        <w:gridCol w:w="696"/>
        <w:gridCol w:w="808"/>
        <w:gridCol w:w="808"/>
        <w:gridCol w:w="808"/>
      </w:tblGrid>
      <w:tr w:rsidR="00BD60EC" w:rsidRPr="0032794E" w:rsidTr="008A7F46">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Strategy /Anzahl Wörter</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1000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2000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4000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8000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16000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32000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64000</w:t>
            </w:r>
          </w:p>
        </w:tc>
      </w:tr>
      <w:tr w:rsidR="00BD60EC" w:rsidRPr="0032794E" w:rsidTr="008A7F4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L</w:t>
            </w:r>
            <w:r>
              <w:rPr>
                <w:rFonts w:eastAsia="Times New Roman"/>
                <w:color w:val="000000"/>
                <w:lang w:eastAsia="de-DE"/>
              </w:rPr>
              <w:t xml:space="preserve">  -&gt; in ns</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4460</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11150</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3504</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4142</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4779</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5097</w:t>
            </w:r>
          </w:p>
        </w:tc>
      </w:tr>
      <w:tr w:rsidR="00BD60EC" w:rsidRPr="0032794E" w:rsidTr="008A7F4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Q</w:t>
            </w:r>
            <w:r>
              <w:rPr>
                <w:rFonts w:eastAsia="Times New Roman"/>
                <w:color w:val="000000"/>
                <w:lang w:eastAsia="de-DE"/>
              </w:rPr>
              <w:t xml:space="preserve"> -&gt; in ns</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4460</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10832</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3186</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4141</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5097</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5098</w:t>
            </w:r>
          </w:p>
        </w:tc>
      </w:tr>
      <w:tr w:rsidR="00BD60EC" w:rsidRPr="0032794E" w:rsidTr="008A7F4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B</w:t>
            </w:r>
            <w:r>
              <w:rPr>
                <w:rFonts w:eastAsia="Times New Roman"/>
                <w:color w:val="000000"/>
                <w:lang w:eastAsia="de-DE"/>
              </w:rPr>
              <w:t xml:space="preserve"> -&gt; in ns</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637</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318</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319</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956</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637</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1274</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955</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956</w:t>
            </w:r>
          </w:p>
        </w:tc>
      </w:tr>
    </w:tbl>
    <w:p w:rsidR="00BD60EC" w:rsidRDefault="00BD60EC" w:rsidP="00BD60EC">
      <w:pPr>
        <w:tabs>
          <w:tab w:val="left" w:pos="2038"/>
        </w:tabs>
      </w:pPr>
    </w:p>
    <w:p w:rsidR="00BD60EC" w:rsidRDefault="00BD60EC" w:rsidP="00BD60EC">
      <w:pPr>
        <w:tabs>
          <w:tab w:val="left" w:pos="2038"/>
        </w:tabs>
      </w:pPr>
      <w:r>
        <w:rPr>
          <w:noProof/>
          <w:lang w:eastAsia="de-DE"/>
        </w:rPr>
        <w:drawing>
          <wp:inline distT="0" distB="0" distL="0" distR="0" wp14:anchorId="4A82780F" wp14:editId="06162F4B">
            <wp:extent cx="3390405" cy="2101933"/>
            <wp:effectExtent l="0" t="0" r="635" b="1270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D60EC" w:rsidRDefault="00BD60EC" w:rsidP="00BD60EC">
      <w:pPr>
        <w:tabs>
          <w:tab w:val="left" w:pos="2038"/>
        </w:tabs>
      </w:pPr>
    </w:p>
    <w:p w:rsidR="00BD60EC" w:rsidRPr="00A2652E" w:rsidRDefault="00BD60EC" w:rsidP="00BD60EC">
      <w:pPr>
        <w:tabs>
          <w:tab w:val="left" w:pos="2038"/>
        </w:tabs>
        <w:rPr>
          <w:b/>
          <w:i/>
        </w:rPr>
      </w:pPr>
      <w:r w:rsidRPr="00A2652E">
        <w:rPr>
          <w:b/>
          <w:i/>
        </w:rPr>
        <w:t>Interpretation:</w:t>
      </w:r>
    </w:p>
    <w:p w:rsidR="00BD60EC" w:rsidRDefault="00BD60EC" w:rsidP="00BD60EC">
      <w:pPr>
        <w:tabs>
          <w:tab w:val="left" w:pos="2038"/>
        </w:tabs>
      </w:pPr>
      <w:r>
        <w:t>Es zeigt sich, dass das Double Hashing zu einem deutlich schnelleren Such-Ergebnis führt. Die Sondierungsfunktionen linear und quadratisch sind nahezu identisch in ihrer Such-Geschwindigkeit.</w:t>
      </w:r>
      <w:r>
        <w:br/>
      </w:r>
    </w:p>
    <w:p w:rsidR="00BD60EC" w:rsidRDefault="00BD60EC">
      <w:pPr>
        <w:widowControl w:val="0"/>
        <w:spacing w:after="0" w:line="240" w:lineRule="auto"/>
        <w:rPr>
          <w:b/>
        </w:rPr>
      </w:pPr>
      <w:r>
        <w:rPr>
          <w:b/>
        </w:rPr>
        <w:br w:type="page"/>
      </w:r>
    </w:p>
    <w:p w:rsidR="004358EE" w:rsidRDefault="008C2C0B">
      <w:pPr>
        <w:jc w:val="center"/>
      </w:pPr>
      <w:r>
        <w:rPr>
          <w:b/>
        </w:rPr>
        <w:t xml:space="preserve">Skizze Aufgabe </w:t>
      </w:r>
      <w:r w:rsidR="00E45A47">
        <w:rPr>
          <w:b/>
        </w:rPr>
        <w:t>4</w:t>
      </w:r>
      <w:del w:id="0" w:author="Sebastian Diedrich" w:date="2015-12-03T11:55:00Z">
        <w:r w:rsidDel="00454300">
          <w:rPr>
            <w:b/>
          </w:rPr>
          <w:delText>2</w:delText>
        </w:r>
      </w:del>
      <w:r>
        <w:rPr>
          <w:b/>
        </w:rPr>
        <w:t>:</w:t>
      </w:r>
    </w:p>
    <w:p w:rsidR="004358EE" w:rsidRDefault="004358EE">
      <w:pPr>
        <w:pStyle w:val="Listenabsatz"/>
      </w:pPr>
    </w:p>
    <w:p w:rsidR="00B64442" w:rsidRDefault="00E45A47" w:rsidP="0052570A">
      <w:r>
        <w:rPr>
          <w:b/>
        </w:rPr>
        <w:t>Aufgabe: 4.1</w:t>
      </w:r>
    </w:p>
    <w:p w:rsidR="00B64442" w:rsidRDefault="00B64442" w:rsidP="0052570A">
      <w:r w:rsidRPr="0052570A">
        <w:rPr>
          <w:u w:val="single"/>
        </w:rPr>
        <w:lastRenderedPageBreak/>
        <w:t>Ziel:</w:t>
      </w:r>
      <w:r w:rsidR="00E45A47">
        <w:t xml:space="preserve"> ADT-Hashmap implementieren</w:t>
      </w:r>
    </w:p>
    <w:p w:rsidR="00FD1851" w:rsidRPr="00FD1851" w:rsidRDefault="00FD1851" w:rsidP="0052570A">
      <w:pPr>
        <w:spacing w:after="160" w:line="256" w:lineRule="auto"/>
      </w:pPr>
      <w:r w:rsidRPr="0052570A">
        <w:rPr>
          <w:u w:val="single"/>
        </w:rPr>
        <w:t>Quelle:</w:t>
      </w:r>
      <w:r>
        <w:t xml:space="preserve">  </w:t>
      </w:r>
      <w:hyperlink r:id="rId10" w:history="1">
        <w:r w:rsidR="00E45A47" w:rsidRPr="001C0C4D">
          <w:rPr>
            <w:rStyle w:val="Hyperlink"/>
          </w:rPr>
          <w:t>http://pub.informatik.haw-hamburg.de/home/pub/prof/klauck_christoph/AD/AD_Hash.pdf</w:t>
        </w:r>
      </w:hyperlink>
      <w:r w:rsidRPr="00FD1851">
        <w:t xml:space="preserve"> </w:t>
      </w:r>
    </w:p>
    <w:p w:rsidR="00B64442" w:rsidRDefault="00B64442" w:rsidP="004B12A4"/>
    <w:p w:rsidR="004B12A4" w:rsidRPr="00376510" w:rsidRDefault="004B12A4" w:rsidP="004B12A4">
      <w:r w:rsidRPr="00376510">
        <w:t>Folgendes soll immer gelten (Invarianten):</w:t>
      </w: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funktional</w:t>
      </w:r>
    </w:p>
    <w:p w:rsidR="004B12A4" w:rsidRDefault="00E45A47" w:rsidP="004B12A4">
      <w:pPr>
        <w:pStyle w:val="Listenabsatz"/>
        <w:numPr>
          <w:ilvl w:val="1"/>
          <w:numId w:val="35"/>
        </w:numPr>
        <w:suppressAutoHyphens w:val="0"/>
        <w:autoSpaceDN/>
        <w:spacing w:after="160" w:line="259" w:lineRule="auto"/>
        <w:contextualSpacing/>
        <w:textAlignment w:val="auto"/>
      </w:pPr>
      <w:r>
        <w:t>Das Programm wird mit folgenden Parametern gestartet:</w:t>
      </w:r>
      <w:r>
        <w:br/>
      </w:r>
      <w:r w:rsidRPr="00E45A47">
        <w:rPr>
          <w:i/>
        </w:rPr>
        <w:t>strategy</w:t>
      </w:r>
      <w:r>
        <w:t xml:space="preserve">: enum (L -&gt; lineares Sondieren, Q -&gt; quadratisches Sondieren und </w:t>
      </w:r>
      <w:r>
        <w:br/>
        <w:t xml:space="preserve">                             B -&gt; Double-Hashing nach Brent)</w:t>
      </w:r>
      <w:r>
        <w:br/>
      </w:r>
      <w:r w:rsidRPr="00E45A47">
        <w:rPr>
          <w:i/>
        </w:rPr>
        <w:t>filename</w:t>
      </w:r>
      <w:r>
        <w:t>: absoluter Pfad zur Textdatei (inklusive Filename)</w:t>
      </w:r>
    </w:p>
    <w:p w:rsidR="00E45A47" w:rsidRDefault="00E45A47" w:rsidP="004B12A4">
      <w:pPr>
        <w:pStyle w:val="Listenabsatz"/>
        <w:numPr>
          <w:ilvl w:val="1"/>
          <w:numId w:val="35"/>
        </w:numPr>
        <w:suppressAutoHyphens w:val="0"/>
        <w:autoSpaceDN/>
        <w:spacing w:after="160" w:line="259" w:lineRule="auto"/>
        <w:contextualSpacing/>
        <w:textAlignment w:val="auto"/>
      </w:pPr>
      <w:r>
        <w:t>Als Dateien werden Text-Dateien im ASCII Format akzeptiert</w:t>
      </w:r>
    </w:p>
    <w:p w:rsidR="00E45A47" w:rsidRDefault="00E45A47" w:rsidP="004B12A4">
      <w:pPr>
        <w:pStyle w:val="Listenabsatz"/>
        <w:numPr>
          <w:ilvl w:val="1"/>
          <w:numId w:val="35"/>
        </w:numPr>
        <w:suppressAutoHyphens w:val="0"/>
        <w:autoSpaceDN/>
        <w:spacing w:after="160" w:line="259" w:lineRule="auto"/>
        <w:contextualSpacing/>
        <w:textAlignment w:val="auto"/>
      </w:pPr>
      <w:r>
        <w:t>Das Programm soll die Anzahl der Vorkommen aller Wörter in der Textdatei zählen und in einer log-Datei ausgeben.</w:t>
      </w:r>
    </w:p>
    <w:p w:rsidR="004B12A4" w:rsidRPr="00376510" w:rsidRDefault="004B12A4" w:rsidP="004B12A4">
      <w:pPr>
        <w:pStyle w:val="Listenabsatz"/>
        <w:suppressAutoHyphens w:val="0"/>
        <w:autoSpaceDN/>
        <w:spacing w:after="160" w:line="259" w:lineRule="auto"/>
        <w:ind w:left="1440"/>
        <w:contextualSpacing/>
        <w:textAlignment w:val="auto"/>
      </w:pP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technisch</w:t>
      </w:r>
    </w:p>
    <w:p w:rsidR="007C2DB6" w:rsidRDefault="00136263" w:rsidP="008956FC">
      <w:pPr>
        <w:pStyle w:val="Listenabsatz"/>
        <w:numPr>
          <w:ilvl w:val="1"/>
          <w:numId w:val="35"/>
        </w:numPr>
        <w:suppressAutoHyphens w:val="0"/>
        <w:autoSpaceDN/>
        <w:spacing w:after="160" w:line="259" w:lineRule="auto"/>
        <w:contextualSpacing/>
        <w:textAlignment w:val="auto"/>
      </w:pPr>
      <w:r>
        <w:t>In der Hashmap wer</w:t>
      </w:r>
      <w:r w:rsidR="00C5065F">
        <w:t>d</w:t>
      </w:r>
      <w:r>
        <w:t>e</w:t>
      </w:r>
      <w:r w:rsidR="00A146FF">
        <w:t xml:space="preserve">n die Wörter gespeichert und </w:t>
      </w:r>
      <w:r>
        <w:t>ihre Anzahl</w:t>
      </w:r>
    </w:p>
    <w:p w:rsidR="006E3421" w:rsidRDefault="006E3421" w:rsidP="003D1B1C">
      <w:pPr>
        <w:pStyle w:val="Listenabsatz"/>
        <w:numPr>
          <w:ilvl w:val="1"/>
          <w:numId w:val="35"/>
        </w:numPr>
        <w:suppressAutoHyphens w:val="0"/>
        <w:autoSpaceDN/>
        <w:spacing w:after="160" w:line="259" w:lineRule="auto"/>
        <w:contextualSpacing/>
        <w:textAlignment w:val="auto"/>
      </w:pPr>
      <w:r>
        <w:t>Die einzelnen Wörter bilden die Hashkeys</w:t>
      </w:r>
      <w:r w:rsidR="00A146FF">
        <w:t>, im Value steht die Anzahl</w:t>
      </w:r>
      <w:r>
        <w:t xml:space="preserve"> </w:t>
      </w:r>
    </w:p>
    <w:p w:rsidR="008956FC" w:rsidRDefault="008956FC" w:rsidP="008956FC">
      <w:pPr>
        <w:pStyle w:val="Listenabsatz"/>
        <w:suppressAutoHyphens w:val="0"/>
        <w:autoSpaceDN/>
        <w:spacing w:after="160" w:line="259" w:lineRule="auto"/>
        <w:ind w:left="1080"/>
        <w:contextualSpacing/>
        <w:textAlignment w:val="auto"/>
      </w:pPr>
    </w:p>
    <w:p w:rsidR="002255F9" w:rsidRPr="002255F9" w:rsidRDefault="002255F9" w:rsidP="008956FC">
      <w:pPr>
        <w:pStyle w:val="Listenabsatz"/>
        <w:suppressAutoHyphens w:val="0"/>
        <w:autoSpaceDN/>
        <w:spacing w:after="160" w:line="259" w:lineRule="auto"/>
        <w:ind w:left="1080"/>
        <w:contextualSpacing/>
        <w:textAlignment w:val="auto"/>
        <w:rPr>
          <w:u w:val="single"/>
        </w:rPr>
      </w:pPr>
      <w:r w:rsidRPr="002255F9">
        <w:rPr>
          <w:u w:val="single"/>
        </w:rPr>
        <w:t>Objektmengen:</w:t>
      </w:r>
    </w:p>
    <w:p w:rsidR="00606076" w:rsidRDefault="003D1B1C" w:rsidP="003C1CCA">
      <w:pPr>
        <w:pStyle w:val="Listenabsatz"/>
        <w:numPr>
          <w:ilvl w:val="0"/>
          <w:numId w:val="34"/>
        </w:numPr>
        <w:suppressAutoHyphens w:val="0"/>
        <w:autoSpaceDN/>
        <w:spacing w:after="160" w:line="259" w:lineRule="auto"/>
        <w:contextualSpacing/>
        <w:textAlignment w:val="auto"/>
      </w:pPr>
      <w:r>
        <w:t>word</w:t>
      </w:r>
      <w:r w:rsidR="004B12A4" w:rsidRPr="00376510">
        <w:t xml:space="preserve">: </w:t>
      </w:r>
      <w:r>
        <w:t>Wort als Key in der Hashmap</w:t>
      </w:r>
      <w:r w:rsidR="00606076">
        <w:br/>
        <w:t xml:space="preserve">(Sollten Umlaute und Sonderzeichen im Wort vorkommen, wird das Wort </w:t>
      </w:r>
      <w:r w:rsidR="00606076" w:rsidRPr="00606076">
        <w:rPr>
          <w:u w:val="single"/>
        </w:rPr>
        <w:t>ignoriert</w:t>
      </w:r>
      <w:r w:rsidR="00606076">
        <w:t>)</w:t>
      </w:r>
    </w:p>
    <w:p w:rsidR="003D1B1C" w:rsidRDefault="003D1B1C" w:rsidP="003C1CCA">
      <w:pPr>
        <w:pStyle w:val="Listenabsatz"/>
        <w:numPr>
          <w:ilvl w:val="0"/>
          <w:numId w:val="34"/>
        </w:numPr>
        <w:suppressAutoHyphens w:val="0"/>
        <w:autoSpaceDN/>
        <w:spacing w:after="160" w:line="259" w:lineRule="auto"/>
        <w:contextualSpacing/>
        <w:textAlignment w:val="auto"/>
      </w:pPr>
      <w:r>
        <w:t>count: Anzahl der Vorkommnisse eines Wortes</w:t>
      </w:r>
    </w:p>
    <w:p w:rsidR="007C2DB6" w:rsidRDefault="003D1B1C" w:rsidP="004B12A4">
      <w:pPr>
        <w:pStyle w:val="Listenabsatz"/>
        <w:numPr>
          <w:ilvl w:val="0"/>
          <w:numId w:val="34"/>
        </w:numPr>
        <w:suppressAutoHyphens w:val="0"/>
        <w:autoSpaceDN/>
        <w:spacing w:after="160" w:line="259" w:lineRule="auto"/>
        <w:contextualSpacing/>
        <w:textAlignment w:val="auto"/>
      </w:pPr>
      <w:r>
        <w:t>size: Anzahl der maximalen Speicheradressen in der Hashmap</w:t>
      </w:r>
      <w:r w:rsidR="00F32D8D">
        <w:br/>
        <w:t>(</w:t>
      </w:r>
      <w:r w:rsidR="00F32D8D" w:rsidRPr="00F32D8D">
        <w:rPr>
          <w:u w:val="single"/>
        </w:rPr>
        <w:t>Bedingung</w:t>
      </w:r>
      <w:r w:rsidR="00F32D8D">
        <w:t>: natürliche Zahl ohne 0)</w:t>
      </w:r>
    </w:p>
    <w:p w:rsidR="003D1B1C" w:rsidRPr="002255F9" w:rsidRDefault="003D1B1C" w:rsidP="003D1B1C">
      <w:pPr>
        <w:pStyle w:val="Listenabsatz"/>
        <w:numPr>
          <w:ilvl w:val="0"/>
          <w:numId w:val="34"/>
        </w:numPr>
        <w:suppressAutoHyphens w:val="0"/>
        <w:autoSpaceDN/>
        <w:spacing w:after="160" w:line="259" w:lineRule="auto"/>
        <w:contextualSpacing/>
        <w:textAlignment w:val="auto"/>
        <w:rPr>
          <w:lang w:val="en-US"/>
        </w:rPr>
      </w:pPr>
      <w:r w:rsidRPr="002255F9">
        <w:rPr>
          <w:lang w:val="en-US"/>
        </w:rPr>
        <w:t>hashmap: ADT-Hashmap (Key: word, Value: count)</w:t>
      </w:r>
    </w:p>
    <w:p w:rsidR="00F32D8D" w:rsidRDefault="003D1B1C" w:rsidP="00F32D8D">
      <w:pPr>
        <w:pStyle w:val="Listenabsatz"/>
        <w:numPr>
          <w:ilvl w:val="0"/>
          <w:numId w:val="34"/>
        </w:numPr>
        <w:suppressAutoHyphens w:val="0"/>
        <w:autoSpaceDN/>
        <w:spacing w:after="160" w:line="259" w:lineRule="auto"/>
        <w:contextualSpacing/>
        <w:textAlignment w:val="auto"/>
      </w:pPr>
      <w:r>
        <w:t>strategy: Auswahl des Sondierungsverfahrens</w:t>
      </w:r>
    </w:p>
    <w:p w:rsidR="003D1B1C" w:rsidRDefault="003D1B1C" w:rsidP="003D1B1C">
      <w:pPr>
        <w:pStyle w:val="Listenabsatz"/>
        <w:suppressAutoHyphens w:val="0"/>
        <w:autoSpaceDN/>
        <w:spacing w:after="160" w:line="259" w:lineRule="auto"/>
        <w:ind w:left="1068"/>
        <w:contextualSpacing/>
        <w:textAlignment w:val="auto"/>
      </w:pPr>
    </w:p>
    <w:p w:rsidR="004B12A4" w:rsidRPr="00376510" w:rsidRDefault="004B12A4" w:rsidP="004B12A4">
      <w:r w:rsidRPr="00376510">
        <w:t>Folgende Operationen sollen bereitgestellt werden (semantische Signatur):</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create</w:t>
      </w:r>
      <w:r>
        <w:t>: ein</w:t>
      </w:r>
      <w:r w:rsidR="005C0552">
        <w:t>e leere Hashmap (mit size und strategy) erstellen</w:t>
      </w:r>
      <w:r w:rsidR="005C0552">
        <w:tab/>
      </w:r>
      <w:r w:rsidR="005C0552">
        <w:tab/>
      </w:r>
      <w:r w:rsidR="005C0552">
        <w:tab/>
      </w:r>
      <w:r w:rsidR="005C0552">
        <w:tab/>
      </w:r>
      <w:r w:rsidR="005C0552">
        <w:br/>
        <w:t>(size x strategy -&gt; hashmap</w:t>
      </w:r>
      <w:r w:rsidR="004B12A4" w:rsidRPr="00376510">
        <w:t>)</w:t>
      </w:r>
    </w:p>
    <w:p w:rsidR="004B12A4" w:rsidRPr="00376510" w:rsidRDefault="004B12A4" w:rsidP="00F32D8D">
      <w:pPr>
        <w:pStyle w:val="Listenabsatz"/>
        <w:ind w:firstLine="348"/>
      </w:pPr>
      <w:r w:rsidRPr="00376510">
        <w:t>Fehlerbeha</w:t>
      </w:r>
      <w:r w:rsidR="00F32D8D">
        <w:t>ndlung: Exception wird geworfen und es wird keine Hashmap erzeugt</w:t>
      </w:r>
    </w:p>
    <w:p w:rsidR="004B12A4" w:rsidRPr="00376510" w:rsidRDefault="00F32D8D" w:rsidP="004B12A4">
      <w:pPr>
        <w:pStyle w:val="Listenabsatz"/>
        <w:numPr>
          <w:ilvl w:val="0"/>
          <w:numId w:val="34"/>
        </w:numPr>
        <w:suppressAutoHyphens w:val="0"/>
        <w:autoSpaceDN/>
        <w:spacing w:after="160" w:line="259" w:lineRule="auto"/>
        <w:contextualSpacing/>
        <w:textAlignment w:val="auto"/>
      </w:pPr>
      <w:r>
        <w:rPr>
          <w:i/>
        </w:rPr>
        <w:t>insert</w:t>
      </w:r>
      <w:r w:rsidR="004B12A4" w:rsidRPr="00376510">
        <w:t xml:space="preserve">: </w:t>
      </w:r>
      <w:r>
        <w:t>Fügt ein Wort in die Hashmap ein oder erhöht die Anzahl, falls Wort bereits vorhanden um 1</w:t>
      </w:r>
    </w:p>
    <w:p w:rsidR="007C2DB6" w:rsidRPr="00376510" w:rsidRDefault="004B12A4" w:rsidP="00F32D8D">
      <w:pPr>
        <w:pStyle w:val="Listenabsatz"/>
        <w:ind w:left="1068"/>
      </w:pPr>
      <w:r w:rsidRPr="00376510">
        <w:t>(</w:t>
      </w:r>
      <w:r w:rsidR="00F32D8D">
        <w:t>hashmap x word</w:t>
      </w:r>
      <w:r w:rsidR="007C2DB6" w:rsidRPr="00376510">
        <w:t xml:space="preserve"> </w:t>
      </w:r>
      <w:r w:rsidRPr="00376510">
        <w:t xml:space="preserve">-&gt; </w:t>
      </w:r>
      <w:r w:rsidR="00F32D8D">
        <w:t>hashmap</w:t>
      </w:r>
      <w:r w:rsidRPr="00376510">
        <w:t xml:space="preserve">) </w:t>
      </w:r>
      <w:r w:rsidR="007C2DB6">
        <w:br/>
      </w:r>
      <w:r w:rsidRPr="00376510">
        <w:t>Fehlerbehandlung: ignorieren</w:t>
      </w:r>
      <w:r w:rsidR="00606076">
        <w:t xml:space="preserve"> (</w:t>
      </w:r>
      <w:r w:rsidR="00F32D8D">
        <w:t xml:space="preserve">Umlaute und Sonderzeichen im Wort </w:t>
      </w:r>
      <w:r w:rsidR="00606076">
        <w:t>vorhanden)</w:t>
      </w:r>
    </w:p>
    <w:p w:rsidR="004B12A4" w:rsidRDefault="00F32D8D" w:rsidP="004B12A4">
      <w:pPr>
        <w:pStyle w:val="Listenabsatz"/>
        <w:numPr>
          <w:ilvl w:val="0"/>
          <w:numId w:val="34"/>
        </w:numPr>
        <w:suppressAutoHyphens w:val="0"/>
        <w:autoSpaceDN/>
        <w:spacing w:after="160" w:line="259" w:lineRule="auto"/>
        <w:contextualSpacing/>
        <w:textAlignment w:val="auto"/>
      </w:pPr>
      <w:r>
        <w:rPr>
          <w:i/>
        </w:rPr>
        <w:t>find</w:t>
      </w:r>
      <w:r w:rsidR="004B12A4" w:rsidRPr="00376510">
        <w:t xml:space="preserve">: </w:t>
      </w:r>
      <w:r>
        <w:t>Gibt das Value (Anzahl) eines vorgegebenen Keys (Wort) zurück</w:t>
      </w:r>
    </w:p>
    <w:p w:rsidR="00A773E1" w:rsidRDefault="007C2DB6" w:rsidP="000064D8">
      <w:pPr>
        <w:pStyle w:val="Listenabsatz"/>
        <w:ind w:left="1068"/>
      </w:pPr>
      <w:r w:rsidRPr="00376510">
        <w:t>(</w:t>
      </w:r>
      <w:r w:rsidR="00F32D8D">
        <w:t>hashmap</w:t>
      </w:r>
      <w:r w:rsidRPr="00376510">
        <w:t xml:space="preserve"> </w:t>
      </w:r>
      <w:r w:rsidR="00F32D8D">
        <w:t xml:space="preserve">x word </w:t>
      </w:r>
      <w:r w:rsidRPr="00376510">
        <w:t xml:space="preserve">-&gt; </w:t>
      </w:r>
      <w:r w:rsidR="00F32D8D">
        <w:t>count</w:t>
      </w:r>
      <w:r w:rsidRPr="00376510">
        <w:t xml:space="preserve">) </w:t>
      </w:r>
      <w:r>
        <w:br/>
      </w:r>
      <w:r w:rsidR="00606076">
        <w:t>Fehlerbehandlung: 0 zurückgeben</w:t>
      </w:r>
    </w:p>
    <w:p w:rsidR="004B12A4" w:rsidRPr="00376510" w:rsidDel="008B58AC" w:rsidRDefault="004B12A4">
      <w:pPr>
        <w:pStyle w:val="Listenabsatz"/>
        <w:rPr>
          <w:del w:id="1" w:author="Sebastian Diedrich" w:date="2015-12-03T11:54:00Z"/>
        </w:rPr>
        <w:pPrChange w:id="2" w:author="Sebastian Diedrich" w:date="2015-12-03T11:54:00Z">
          <w:pPr>
            <w:pStyle w:val="Listenabsatz"/>
            <w:numPr>
              <w:numId w:val="34"/>
            </w:numPr>
            <w:suppressAutoHyphens w:val="0"/>
            <w:autoSpaceDN/>
            <w:spacing w:after="160" w:line="259" w:lineRule="auto"/>
            <w:ind w:left="1068" w:hanging="360"/>
            <w:contextualSpacing/>
            <w:textAlignment w:val="auto"/>
          </w:pPr>
        </w:pPrChange>
      </w:pPr>
      <w:del w:id="3" w:author="Sebastian Diedrich" w:date="2015-12-03T11:54:00Z">
        <w:r w:rsidRPr="00601B40" w:rsidDel="008B58AC">
          <w:rPr>
            <w:i/>
            <w:highlight w:val="yellow"/>
          </w:rPr>
          <w:delText>isEmptyS</w:delText>
        </w:r>
        <w:r w:rsidRPr="00601B40" w:rsidDel="008B58AC">
          <w:rPr>
            <w:highlight w:val="yellow"/>
          </w:rPr>
          <w:delText>: Abfrage, ob ADT-Stack kein Element enthält</w:delText>
        </w:r>
        <w:r w:rsidRPr="00601B40" w:rsidDel="008B58AC">
          <w:rPr>
            <w:highlight w:val="yellow"/>
          </w:rPr>
          <w:tab/>
          <w:delText>(S)</w:delText>
        </w:r>
        <w:r w:rsidRPr="00601B40" w:rsidDel="008B58AC">
          <w:rPr>
            <w:highlight w:val="yellow"/>
          </w:rPr>
          <w:br/>
          <w:delText>(stack -&gt; Wahrheitswert)</w:delText>
        </w:r>
      </w:del>
    </w:p>
    <w:p w:rsidR="004B12A4" w:rsidRPr="00376510" w:rsidDel="008B58AC" w:rsidRDefault="004B12A4" w:rsidP="00601B40">
      <w:pPr>
        <w:pStyle w:val="Listenabsatz"/>
        <w:rPr>
          <w:del w:id="4" w:author="Sebastian Diedrich" w:date="2015-12-03T11:54:00Z"/>
        </w:rPr>
      </w:pPr>
      <w:del w:id="5" w:author="Sebastian Diedrich" w:date="2015-12-03T11:54:00Z">
        <w:r w:rsidRPr="00376510" w:rsidDel="008B58AC">
          <w:delText>Fehlerbehandlung: ignorieren</w:delText>
        </w:r>
      </w:del>
    </w:p>
    <w:p w:rsidR="004B12A4" w:rsidRPr="00376510" w:rsidRDefault="004B12A4" w:rsidP="00601B40">
      <w:pPr>
        <w:pStyle w:val="Listenabsatz"/>
      </w:pPr>
    </w:p>
    <w:p w:rsidR="004B12A4" w:rsidRPr="00376510" w:rsidRDefault="004B12A4" w:rsidP="004B12A4">
      <w:pPr>
        <w:pStyle w:val="Listenabsatz"/>
        <w:ind w:left="0"/>
        <w:jc w:val="center"/>
        <w:rPr>
          <w:u w:val="single"/>
        </w:rPr>
      </w:pPr>
      <w:r w:rsidRPr="00376510">
        <w:rPr>
          <w:u w:val="single"/>
        </w:rPr>
        <w:lastRenderedPageBreak/>
        <w:t>Syntaxtische Vorgaben:</w:t>
      </w:r>
    </w:p>
    <w:p w:rsidR="004B12A4" w:rsidRPr="00376510" w:rsidRDefault="000064D8" w:rsidP="004B12A4">
      <w:pPr>
        <w:pStyle w:val="Listenabsatz"/>
        <w:ind w:left="0"/>
      </w:pPr>
      <w:r>
        <w:t>Dateiname: adtHashmap</w:t>
      </w:r>
      <w:r w:rsidR="004B12A4" w:rsidRPr="00376510">
        <w:t>.jar</w:t>
      </w:r>
    </w:p>
    <w:p w:rsidR="004B12A4" w:rsidRPr="00376510" w:rsidRDefault="004B12A4" w:rsidP="004B12A4">
      <w:pPr>
        <w:pStyle w:val="Listenabsatz"/>
        <w:ind w:left="0"/>
      </w:pPr>
      <w:r w:rsidRPr="00376510">
        <w:t xml:space="preserve">Klassenname: </w:t>
      </w:r>
      <w:r w:rsidR="000064D8">
        <w:t>ADTHashmap</w:t>
      </w:r>
    </w:p>
    <w:p w:rsidR="004B12A4" w:rsidRPr="00376510" w:rsidRDefault="004B12A4" w:rsidP="004B12A4">
      <w:pPr>
        <w:pStyle w:val="Listenabsatz"/>
        <w:ind w:left="0"/>
      </w:pPr>
    </w:p>
    <w:p w:rsidR="004B12A4" w:rsidRPr="008C5614" w:rsidRDefault="004B12A4" w:rsidP="004B12A4">
      <w:pPr>
        <w:pStyle w:val="Listenabsatz"/>
        <w:ind w:left="0"/>
      </w:pPr>
      <w:r w:rsidRPr="008C5614">
        <w:t>Anwendung der oben genannten Operationen:</w:t>
      </w:r>
    </w:p>
    <w:p w:rsidR="004B12A4" w:rsidRPr="008C5614" w:rsidRDefault="008C5614" w:rsidP="004B12A4">
      <w:pPr>
        <w:pStyle w:val="Listenabsatz"/>
        <w:ind w:left="0"/>
        <w:rPr>
          <w:lang w:val="en-US"/>
        </w:rPr>
      </w:pPr>
      <w:r>
        <w:rPr>
          <w:i/>
          <w:lang w:val="en-US"/>
        </w:rPr>
        <w:t>create</w:t>
      </w:r>
      <w:r w:rsidR="004B12A4" w:rsidRPr="008C5614">
        <w:rPr>
          <w:lang w:val="en-US"/>
        </w:rPr>
        <w:t xml:space="preserve">: </w:t>
      </w:r>
      <w:r w:rsidR="00A051E1">
        <w:rPr>
          <w:lang w:val="en-US"/>
        </w:rPr>
        <w:t>ADTHashmap</w:t>
      </w:r>
      <w:r>
        <w:rPr>
          <w:lang w:val="en-US"/>
        </w:rPr>
        <w:t>.create</w:t>
      </w:r>
      <w:r w:rsidR="004B12A4" w:rsidRPr="008C5614">
        <w:rPr>
          <w:lang w:val="en-US"/>
        </w:rPr>
        <w:t>(</w:t>
      </w:r>
      <w:r w:rsidR="00A051E1">
        <w:rPr>
          <w:lang w:val="en-US"/>
        </w:rPr>
        <w:t>size, strategy</w:t>
      </w:r>
      <w:r w:rsidR="004B12A4" w:rsidRPr="008C5614">
        <w:rPr>
          <w:lang w:val="en-US"/>
        </w:rPr>
        <w:t xml:space="preserve">) </w:t>
      </w:r>
    </w:p>
    <w:p w:rsidR="004B12A4" w:rsidRPr="008C5614" w:rsidRDefault="00A051E1" w:rsidP="004B12A4">
      <w:pPr>
        <w:pStyle w:val="Listenabsatz"/>
        <w:ind w:left="0"/>
        <w:rPr>
          <w:lang w:val="en-US"/>
        </w:rPr>
      </w:pPr>
      <w:r>
        <w:rPr>
          <w:i/>
          <w:lang w:val="en-US"/>
        </w:rPr>
        <w:t>insert</w:t>
      </w:r>
      <w:r w:rsidR="004B12A4" w:rsidRPr="008C5614">
        <w:rPr>
          <w:lang w:val="en-US"/>
        </w:rPr>
        <w:t>: &lt;Objektname&gt;.</w:t>
      </w:r>
      <w:r>
        <w:rPr>
          <w:lang w:val="en-US"/>
        </w:rPr>
        <w:t>insert</w:t>
      </w:r>
      <w:r w:rsidR="008C5614">
        <w:rPr>
          <w:lang w:val="en-US"/>
        </w:rPr>
        <w:t>(</w:t>
      </w:r>
      <w:r>
        <w:rPr>
          <w:lang w:val="en-US"/>
        </w:rPr>
        <w:t>word</w:t>
      </w:r>
      <w:r w:rsidR="008C5614">
        <w:rPr>
          <w:lang w:val="en-US"/>
        </w:rPr>
        <w:t>)</w:t>
      </w:r>
    </w:p>
    <w:p w:rsidR="008C5614" w:rsidRPr="002255F9" w:rsidRDefault="00A051E1" w:rsidP="00A051E1">
      <w:pPr>
        <w:pStyle w:val="Listenabsatz"/>
        <w:ind w:left="0"/>
        <w:rPr>
          <w:lang w:val="en-US"/>
        </w:rPr>
      </w:pPr>
      <w:r>
        <w:rPr>
          <w:i/>
          <w:lang w:val="en-US"/>
        </w:rPr>
        <w:t>find</w:t>
      </w:r>
      <w:r w:rsidR="004B12A4" w:rsidRPr="008C5614">
        <w:rPr>
          <w:i/>
          <w:lang w:val="en-US"/>
        </w:rPr>
        <w:t>:</w:t>
      </w:r>
      <w:r w:rsidR="004B12A4" w:rsidRPr="008C5614">
        <w:rPr>
          <w:lang w:val="en-US"/>
        </w:rPr>
        <w:t xml:space="preserve"> &lt;Objektname&gt;</w:t>
      </w:r>
      <w:r>
        <w:rPr>
          <w:lang w:val="en-US"/>
        </w:rPr>
        <w:t>.find</w:t>
      </w:r>
      <w:r w:rsidR="008C5614">
        <w:rPr>
          <w:lang w:val="en-US"/>
        </w:rPr>
        <w:t>(</w:t>
      </w:r>
      <w:r>
        <w:rPr>
          <w:lang w:val="en-US"/>
        </w:rPr>
        <w:t>word</w:t>
      </w:r>
      <w:r w:rsidR="008C5614">
        <w:rPr>
          <w:lang w:val="en-US"/>
        </w:rPr>
        <w:t>)</w:t>
      </w:r>
    </w:p>
    <w:p w:rsidR="00626CA4" w:rsidRPr="002255F9" w:rsidRDefault="00626CA4" w:rsidP="004B12A4">
      <w:pPr>
        <w:rPr>
          <w:lang w:val="en-US"/>
        </w:rPr>
      </w:pPr>
    </w:p>
    <w:p w:rsidR="00626CA4" w:rsidRPr="002255F9" w:rsidRDefault="00626CA4">
      <w:pPr>
        <w:widowControl w:val="0"/>
        <w:spacing w:after="0" w:line="240" w:lineRule="auto"/>
        <w:rPr>
          <w:lang w:val="en-US"/>
        </w:rPr>
      </w:pPr>
      <w:r w:rsidRPr="002255F9">
        <w:rPr>
          <w:lang w:val="en-US"/>
        </w:rPr>
        <w:br w:type="page"/>
      </w:r>
    </w:p>
    <w:p w:rsidR="00ED092D" w:rsidRPr="00502461" w:rsidRDefault="002255F9" w:rsidP="00ED092D">
      <w:pPr>
        <w:rPr>
          <w:b/>
        </w:rPr>
      </w:pPr>
      <w:r>
        <w:rPr>
          <w:b/>
        </w:rPr>
        <w:lastRenderedPageBreak/>
        <w:t>Kollisionsbehandlung in kurzer Zusammenfassung</w:t>
      </w:r>
      <w:r w:rsidR="00ED092D" w:rsidRPr="00502461">
        <w:rPr>
          <w:b/>
        </w:rPr>
        <w:t>:</w:t>
      </w:r>
    </w:p>
    <w:p w:rsidR="00ED092D" w:rsidRDefault="00ED092D" w:rsidP="00ED092D">
      <w:r>
        <w:rPr>
          <w:u w:val="single"/>
        </w:rPr>
        <w:t>Verkettung</w:t>
      </w:r>
      <w:r w:rsidR="002255F9">
        <w:rPr>
          <w:u w:val="single"/>
        </w:rPr>
        <w:t xml:space="preserve"> (geschlossenes Hashing)</w:t>
      </w:r>
      <w:r w:rsidRPr="005A383D">
        <w:rPr>
          <w:u w:val="single"/>
        </w:rPr>
        <w:t>:</w:t>
      </w:r>
      <w:r>
        <w:br/>
      </w:r>
      <w:r w:rsidR="002255F9">
        <w:t xml:space="preserve">Trifft ein Schlüssel auf eine bereits belegte Adresse, wird dieser Schlüssel ebenfalls an diesem Speicheradresse abgelegt. Um dieses zu ermöglichen wird eine </w:t>
      </w:r>
      <w:r w:rsidR="002255F9" w:rsidRPr="002255F9">
        <w:rPr>
          <w:b/>
        </w:rPr>
        <w:t>Liste</w:t>
      </w:r>
      <w:r w:rsidR="002255F9">
        <w:t xml:space="preserve"> an diesen Speicheradresse angelegt, in der sich unsortiert alle Schlüssel befinden. Wird nach einem Schlüssel gesucht, muss über die Liste iteriert werden. </w:t>
      </w:r>
    </w:p>
    <w:p w:rsidR="00ED092D" w:rsidRDefault="00ED092D" w:rsidP="00ED092D">
      <w:r>
        <w:rPr>
          <w:u w:val="single"/>
        </w:rPr>
        <w:t>Offene Adressierung</w:t>
      </w:r>
      <w:r w:rsidRPr="005A383D">
        <w:rPr>
          <w:u w:val="single"/>
        </w:rPr>
        <w:t>:</w:t>
      </w:r>
      <w:r>
        <w:br/>
      </w:r>
      <w:r w:rsidR="002255F9">
        <w:t xml:space="preserve">Jeder Schlüssel erhält einen </w:t>
      </w:r>
      <w:r w:rsidR="002255F9" w:rsidRPr="002255F9">
        <w:rPr>
          <w:b/>
        </w:rPr>
        <w:t>eigene</w:t>
      </w:r>
      <w:r w:rsidR="002255F9">
        <w:t xml:space="preserve"> Speicheradresse. Sollte beim Einfügen ein Schlüssel auf eine bereits belegte Speicheradresse treffen, wird mittels Sondierungsfunktionen</w:t>
      </w:r>
      <w:r w:rsidR="005A1BDB">
        <w:t xml:space="preserve"> (s.u.)</w:t>
      </w:r>
      <w:r w:rsidR="002255F9">
        <w:t xml:space="preserve"> nach einer freien Speicheradresse gesucht. </w:t>
      </w:r>
    </w:p>
    <w:p w:rsidR="00ED092D" w:rsidRDefault="00ED092D" w:rsidP="00ED092D"/>
    <w:p w:rsidR="00ED092D" w:rsidRPr="00502461" w:rsidRDefault="0083089B" w:rsidP="00ED092D">
      <w:pPr>
        <w:rPr>
          <w:b/>
        </w:rPr>
      </w:pPr>
      <w:r>
        <w:rPr>
          <w:b/>
        </w:rPr>
        <w:t>Hashfunktion:</w:t>
      </w:r>
    </w:p>
    <w:p w:rsidR="00ED092D" w:rsidRDefault="0083089B" w:rsidP="00ED092D">
      <w:r>
        <w:rPr>
          <w:u w:val="single"/>
        </w:rPr>
        <w:t>Beschreibung</w:t>
      </w:r>
      <w:r w:rsidR="00ED092D" w:rsidRPr="005A383D">
        <w:rPr>
          <w:u w:val="single"/>
        </w:rPr>
        <w:t>:</w:t>
      </w:r>
      <w:r w:rsidR="00ED092D">
        <w:br/>
      </w:r>
      <w:r>
        <w:t>Mittels Hashfunktion wird aus einem Schlüssel eine Hashadresse berechnet. Die Hashadresse gibt den Index in einem Feld an, auch Hashtabelle genannt.</w:t>
      </w:r>
    </w:p>
    <w:p w:rsidR="0083089B" w:rsidRDefault="0083089B" w:rsidP="00ED092D">
      <w:r>
        <w:rPr>
          <w:u w:val="single"/>
        </w:rPr>
        <w:t>Methode:</w:t>
      </w:r>
      <w:r>
        <w:rPr>
          <w:u w:val="single"/>
        </w:rPr>
        <w:br/>
      </w:r>
      <w:r>
        <w:t xml:space="preserve">Es soll die Division-Rest-Methode als Hashfunktion für Java-Strings verwendet werden. Um Integer Überläufe zu </w:t>
      </w:r>
      <w:r w:rsidR="0093176B">
        <w:t>vermeiden (max. 2^31-1) soll das Horner-Schema eingesetzt werden.</w:t>
      </w:r>
    </w:p>
    <w:p w:rsidR="0093176B" w:rsidRDefault="0093176B" w:rsidP="00ED092D">
      <w:r>
        <w:rPr>
          <w:u w:val="single"/>
        </w:rPr>
        <w:t>Pseudocode:</w:t>
      </w:r>
      <w:r>
        <w:rPr>
          <w:u w:val="single"/>
        </w:rPr>
        <w:br/>
      </w:r>
      <w:r>
        <w:t>i natürliche Zahl, h=0; s Zeichenkette / Feld</w:t>
      </w:r>
    </w:p>
    <w:p w:rsidR="0093176B" w:rsidRDefault="0093176B" w:rsidP="00377962">
      <w:pPr>
        <w:pStyle w:val="Listenabsatz"/>
        <w:numPr>
          <w:ilvl w:val="3"/>
          <w:numId w:val="43"/>
        </w:numPr>
        <w:rPr>
          <w:lang w:val="en-US"/>
        </w:rPr>
      </w:pPr>
      <w:r w:rsidRPr="0093176B">
        <w:rPr>
          <w:lang w:val="en-US"/>
        </w:rPr>
        <w:t>for i = 0 to i &lt; länge_von(s)</w:t>
      </w:r>
    </w:p>
    <w:p w:rsidR="0093176B" w:rsidRDefault="0093176B" w:rsidP="00377962">
      <w:pPr>
        <w:pStyle w:val="Listenabsatz"/>
        <w:numPr>
          <w:ilvl w:val="3"/>
          <w:numId w:val="43"/>
        </w:numPr>
        <w:rPr>
          <w:lang w:val="en-US"/>
        </w:rPr>
      </w:pPr>
      <w:r>
        <w:rPr>
          <w:lang w:val="en-US"/>
        </w:rPr>
        <w:t>h = (h * 128 + s[i]) mod m;</w:t>
      </w:r>
    </w:p>
    <w:p w:rsidR="0093176B" w:rsidRDefault="0093176B" w:rsidP="0093176B">
      <w:pPr>
        <w:ind w:left="2520"/>
        <w:rPr>
          <w:lang w:val="en-US"/>
        </w:rPr>
      </w:pPr>
      <w:r>
        <w:rPr>
          <w:lang w:val="en-US"/>
        </w:rPr>
        <w:t>Ergebnis: h</w:t>
      </w:r>
    </w:p>
    <w:p w:rsidR="00377962" w:rsidRPr="00377962" w:rsidRDefault="00377962" w:rsidP="00377962">
      <w:pPr>
        <w:spacing w:after="160" w:line="256" w:lineRule="auto"/>
      </w:pPr>
      <w:r w:rsidRPr="00377962">
        <w:rPr>
          <w:i/>
        </w:rPr>
        <w:t>Quelle:</w:t>
      </w:r>
      <w:r>
        <w:t xml:space="preserve">  </w:t>
      </w:r>
      <w:hyperlink r:id="rId11" w:history="1">
        <w:r w:rsidRPr="001C0C4D">
          <w:rPr>
            <w:rStyle w:val="Hyperlink"/>
          </w:rPr>
          <w:t>http://pub.informatik.haw-hamburg.de/home/pub/prof/klauck_christoph/AD/AD_Hash.pdf</w:t>
        </w:r>
      </w:hyperlink>
      <w:r w:rsidRPr="00FD1851">
        <w:t xml:space="preserve"> </w:t>
      </w:r>
    </w:p>
    <w:p w:rsidR="0093176B" w:rsidRPr="00284F81" w:rsidRDefault="0093176B" w:rsidP="0093176B">
      <w:pPr>
        <w:rPr>
          <w:lang w:val="en-US"/>
        </w:rPr>
      </w:pPr>
      <w:r w:rsidRPr="00284F81">
        <w:rPr>
          <w:u w:val="single"/>
          <w:lang w:val="en-US"/>
        </w:rPr>
        <w:t>Beispiel:</w:t>
      </w:r>
      <w:r w:rsidRPr="00284F81">
        <w:rPr>
          <w:u w:val="single"/>
          <w:lang w:val="en-US"/>
        </w:rPr>
        <w:br/>
      </w:r>
      <w:r w:rsidRPr="00284F81">
        <w:rPr>
          <w:lang w:val="en-US"/>
        </w:rPr>
        <w:t>s = hallo; m = 101</w:t>
      </w:r>
    </w:p>
    <w:p w:rsidR="0093176B" w:rsidRDefault="0093176B" w:rsidP="0093176B">
      <w:pPr>
        <w:rPr>
          <w:lang w:val="en-US"/>
        </w:rPr>
      </w:pPr>
      <w:r w:rsidRPr="0093176B">
        <w:rPr>
          <w:lang w:val="en-US"/>
        </w:rPr>
        <w:t>s[0]</w:t>
      </w:r>
      <w:r w:rsidR="00E50A75">
        <w:rPr>
          <w:lang w:val="en-US"/>
        </w:rPr>
        <w:t xml:space="preserve"> </w:t>
      </w:r>
      <w:r w:rsidRPr="0093176B">
        <w:rPr>
          <w:lang w:val="en-US"/>
        </w:rPr>
        <w:t>: h = (0 * 128 + 104) mod 101 = 3</w:t>
      </w:r>
      <w:r w:rsidR="00E50A75">
        <w:rPr>
          <w:lang w:val="en-US"/>
        </w:rPr>
        <w:tab/>
      </w:r>
      <w:r w:rsidR="00E50A75">
        <w:rPr>
          <w:lang w:val="en-US"/>
        </w:rPr>
        <w:tab/>
        <w:t>// h</w:t>
      </w:r>
      <w:r w:rsidRPr="0093176B">
        <w:rPr>
          <w:lang w:val="en-US"/>
        </w:rPr>
        <w:br/>
        <w:t>s[1] : h = (3 * 128 + 97) mod 101 = 77</w:t>
      </w:r>
      <w:r w:rsidR="00E50A75">
        <w:rPr>
          <w:lang w:val="en-US"/>
        </w:rPr>
        <w:tab/>
      </w:r>
      <w:r w:rsidR="00E50A75">
        <w:rPr>
          <w:lang w:val="en-US"/>
        </w:rPr>
        <w:tab/>
        <w:t>// a</w:t>
      </w:r>
      <w:r w:rsidRPr="0093176B">
        <w:rPr>
          <w:lang w:val="en-US"/>
        </w:rPr>
        <w:br/>
        <w:t>s[2] : h = (77 * 128 + 108) mod 101 = 66</w:t>
      </w:r>
      <w:r w:rsidR="00E50A75">
        <w:rPr>
          <w:lang w:val="en-US"/>
        </w:rPr>
        <w:tab/>
      </w:r>
      <w:r w:rsidR="00E50A75">
        <w:rPr>
          <w:lang w:val="en-US"/>
        </w:rPr>
        <w:tab/>
        <w:t>// l</w:t>
      </w:r>
      <w:r w:rsidRPr="0093176B">
        <w:rPr>
          <w:lang w:val="en-US"/>
        </w:rPr>
        <w:br/>
        <w:t>s[3] : h = (66 * 128 + 108) mod 101 = 72</w:t>
      </w:r>
      <w:r w:rsidR="00E50A75">
        <w:rPr>
          <w:lang w:val="en-US"/>
        </w:rPr>
        <w:tab/>
      </w:r>
      <w:r w:rsidR="00E50A75">
        <w:rPr>
          <w:lang w:val="en-US"/>
        </w:rPr>
        <w:tab/>
        <w:t>// l</w:t>
      </w:r>
      <w:r w:rsidRPr="0093176B">
        <w:rPr>
          <w:lang w:val="en-US"/>
        </w:rPr>
        <w:br/>
        <w:t>s[4] : h = (72 * 128 + 111) mod 101 = 35</w:t>
      </w:r>
      <w:r w:rsidR="00E50A75">
        <w:rPr>
          <w:lang w:val="en-US"/>
        </w:rPr>
        <w:tab/>
      </w:r>
      <w:r w:rsidR="00E50A75">
        <w:rPr>
          <w:lang w:val="en-US"/>
        </w:rPr>
        <w:tab/>
        <w:t>// o</w:t>
      </w:r>
    </w:p>
    <w:p w:rsidR="0093176B" w:rsidRPr="00377962" w:rsidRDefault="0093176B" w:rsidP="0093176B">
      <w:r w:rsidRPr="002C1FD5">
        <w:br/>
      </w:r>
      <w:r w:rsidRPr="00377962">
        <w:t>Ergebnis: Speicheradresse des Java-Strings „hallo“ ist 35.</w:t>
      </w:r>
    </w:p>
    <w:p w:rsidR="00ED092D" w:rsidRPr="00377962" w:rsidRDefault="0093176B" w:rsidP="00856C96">
      <w:pPr>
        <w:widowControl w:val="0"/>
        <w:spacing w:after="0" w:line="240" w:lineRule="auto"/>
        <w:rPr>
          <w:u w:val="single"/>
        </w:rPr>
      </w:pPr>
      <w:r w:rsidRPr="00377962">
        <w:rPr>
          <w:u w:val="single"/>
        </w:rPr>
        <w:br w:type="page"/>
      </w:r>
    </w:p>
    <w:p w:rsidR="004358EE" w:rsidRDefault="00AF3A46" w:rsidP="00A92B3F">
      <w:pPr>
        <w:rPr>
          <w:b/>
        </w:rPr>
      </w:pPr>
      <w:r>
        <w:rPr>
          <w:b/>
        </w:rPr>
        <w:lastRenderedPageBreak/>
        <w:t>Beschreibung der Sondierungsverfahren</w:t>
      </w:r>
      <w:r w:rsidR="00502461">
        <w:rPr>
          <w:b/>
        </w:rPr>
        <w:t xml:space="preserve"> und der</w:t>
      </w:r>
      <w:r>
        <w:rPr>
          <w:b/>
        </w:rPr>
        <w:t>en</w:t>
      </w:r>
      <w:r w:rsidR="00502461">
        <w:rPr>
          <w:b/>
        </w:rPr>
        <w:t xml:space="preserve"> Durchführung</w:t>
      </w:r>
      <w:r w:rsidR="00A92B3F" w:rsidRPr="00502461">
        <w:rPr>
          <w:b/>
        </w:rPr>
        <w:t>:</w:t>
      </w:r>
    </w:p>
    <w:p w:rsidR="003324CE" w:rsidRDefault="005A1BDB" w:rsidP="005A383D">
      <w:r>
        <w:t xml:space="preserve">Es soll bei der Implementation der </w:t>
      </w:r>
      <w:r w:rsidR="00377962">
        <w:t xml:space="preserve">Operationen (find und insert) der </w:t>
      </w:r>
      <w:r>
        <w:t>ADT-Hashmap die offene Adressierung verwendet werden.</w:t>
      </w:r>
    </w:p>
    <w:p w:rsidR="001A2256" w:rsidRPr="001A2256" w:rsidRDefault="001A2256" w:rsidP="005A383D">
      <w:r>
        <w:rPr>
          <w:u w:val="single"/>
        </w:rPr>
        <w:t>Definitionen:</w:t>
      </w:r>
      <w:r>
        <w:rPr>
          <w:u w:val="single"/>
        </w:rPr>
        <w:br/>
      </w:r>
      <w:r>
        <w:tab/>
        <w:t xml:space="preserve">s </w:t>
      </w:r>
      <w:r w:rsidR="00FE35AE">
        <w:tab/>
      </w:r>
      <w:r>
        <w:t>: Sondierungsfunktion</w:t>
      </w:r>
      <w:r>
        <w:br/>
      </w:r>
      <w:r>
        <w:tab/>
        <w:t xml:space="preserve">j </w:t>
      </w:r>
      <w:r w:rsidR="00FE35AE">
        <w:tab/>
      </w:r>
      <w:r>
        <w:t>: Anzahl der Versuche, eine freie Speicheradresse zu finden</w:t>
      </w:r>
      <w:r>
        <w:br/>
      </w:r>
      <w:r>
        <w:tab/>
        <w:t xml:space="preserve">k </w:t>
      </w:r>
      <w:r w:rsidR="00FE35AE">
        <w:tab/>
      </w:r>
      <w:r>
        <w:t>: Schlüssel</w:t>
      </w:r>
      <w:r w:rsidR="00377962">
        <w:br/>
        <w:t xml:space="preserve">              h</w:t>
      </w:r>
      <w:r w:rsidR="00377962">
        <w:tab/>
        <w:t>: Hashfunktion</w:t>
      </w:r>
      <w:r w:rsidR="00FE35AE">
        <w:br/>
      </w:r>
      <w:r w:rsidR="00FE35AE">
        <w:tab/>
        <w:t xml:space="preserve">h‘ </w:t>
      </w:r>
      <w:r w:rsidR="00FE35AE">
        <w:tab/>
        <w:t>: zweite Hashfunktion</w:t>
      </w:r>
    </w:p>
    <w:p w:rsidR="00502461" w:rsidRDefault="00AC5F0F" w:rsidP="005A383D">
      <w:pPr>
        <w:rPr>
          <w:lang w:val="en-US"/>
        </w:rPr>
      </w:pPr>
      <w:r w:rsidRPr="00AC5F0F">
        <w:rPr>
          <w:b/>
          <w:u w:val="single"/>
          <w:lang w:val="en-US"/>
        </w:rPr>
        <w:t>L</w:t>
      </w:r>
      <w:r w:rsidR="00803FCD" w:rsidRPr="00AC5F0F">
        <w:rPr>
          <w:b/>
          <w:u w:val="single"/>
          <w:lang w:val="en-US"/>
        </w:rPr>
        <w:t>inear</w:t>
      </w:r>
      <w:r w:rsidR="005A383D" w:rsidRPr="00AC5F0F">
        <w:rPr>
          <w:b/>
          <w:u w:val="single"/>
          <w:lang w:val="en-US"/>
        </w:rPr>
        <w:t>:</w:t>
      </w:r>
      <w:r w:rsidR="005A383D" w:rsidRPr="00AC5F0F">
        <w:rPr>
          <w:b/>
          <w:lang w:val="en-US"/>
        </w:rPr>
        <w:br/>
      </w:r>
      <w:r w:rsidR="001A2256" w:rsidRPr="001A2256">
        <w:rPr>
          <w:lang w:val="en-US"/>
        </w:rPr>
        <w:t>h</w:t>
      </w:r>
      <w:r w:rsidR="001A2256" w:rsidRPr="0095522C">
        <w:rPr>
          <w:vertAlign w:val="subscript"/>
          <w:lang w:val="en-US"/>
        </w:rPr>
        <w:t>j</w:t>
      </w:r>
      <w:r w:rsidR="0095522C">
        <w:rPr>
          <w:lang w:val="en-US"/>
        </w:rPr>
        <w:t xml:space="preserve">(k) = (h(k) </w:t>
      </w:r>
      <w:r w:rsidR="004E66FF">
        <w:rPr>
          <w:lang w:val="en-US"/>
        </w:rPr>
        <w:t>-</w:t>
      </w:r>
      <w:r w:rsidR="0095522C">
        <w:rPr>
          <w:lang w:val="en-US"/>
        </w:rPr>
        <w:t xml:space="preserve"> </w:t>
      </w:r>
      <w:r w:rsidR="001A2256" w:rsidRPr="001A2256">
        <w:rPr>
          <w:lang w:val="en-US"/>
        </w:rPr>
        <w:t>s(j,k)</w:t>
      </w:r>
      <w:r w:rsidR="0095522C">
        <w:rPr>
          <w:lang w:val="en-US"/>
        </w:rPr>
        <w:t xml:space="preserve">) mod m mit </w:t>
      </w:r>
      <w:r w:rsidR="0095522C" w:rsidRPr="007A559A">
        <w:rPr>
          <w:b/>
          <w:lang w:val="en-US"/>
        </w:rPr>
        <w:t>s(j,k)</w:t>
      </w:r>
      <w:r w:rsidR="001A2256" w:rsidRPr="007A559A">
        <w:rPr>
          <w:b/>
          <w:lang w:val="en-US"/>
        </w:rPr>
        <w:t xml:space="preserve"> = j</w:t>
      </w:r>
    </w:p>
    <w:p w:rsidR="00AC5F0F" w:rsidRDefault="00AC5F0F" w:rsidP="005A383D">
      <w:r w:rsidRPr="00AC5F0F">
        <w:rPr>
          <w:u w:val="single"/>
        </w:rPr>
        <w:t>Beispiel:</w:t>
      </w:r>
      <w:r w:rsidRPr="00AC5F0F">
        <w:rPr>
          <w:u w:val="single"/>
        </w:rPr>
        <w:br/>
      </w:r>
      <w:r w:rsidRPr="00AC5F0F">
        <w:t xml:space="preserve">Sollte das Wort </w:t>
      </w:r>
      <w:r>
        <w:t xml:space="preserve">„hallo“ </w:t>
      </w:r>
      <w:r w:rsidRPr="00AC5F0F">
        <w:t>erneut als Schlüssel eingetragen w</w:t>
      </w:r>
      <w:r>
        <w:t>e</w:t>
      </w:r>
      <w:r w:rsidRPr="00AC5F0F">
        <w:t>rden, erfolgt dieses um eine Speicheradresse versetzt nach rechts.</w:t>
      </w:r>
    </w:p>
    <w:p w:rsidR="00AC5F0F" w:rsidRPr="00AC5F0F" w:rsidRDefault="00AC5F0F" w:rsidP="005A383D">
      <w:r>
        <w:t>h</w:t>
      </w:r>
      <w:r w:rsidRPr="00AC5F0F">
        <w:rPr>
          <w:vertAlign w:val="subscript"/>
        </w:rPr>
        <w:t>0</w:t>
      </w:r>
      <w:r>
        <w:t>(k) = (35 + 0) mod 101 = 35</w:t>
      </w:r>
      <w:r>
        <w:br/>
        <w:t>h</w:t>
      </w:r>
      <w:r>
        <w:rPr>
          <w:vertAlign w:val="subscript"/>
        </w:rPr>
        <w:t>1</w:t>
      </w:r>
      <w:r>
        <w:t>(k) = (35 + 1) mod 101 = 36</w:t>
      </w:r>
    </w:p>
    <w:p w:rsidR="001A2256" w:rsidRPr="00AC5F0F" w:rsidRDefault="001A2256" w:rsidP="005A383D"/>
    <w:p w:rsidR="007A559A" w:rsidRPr="007A559A" w:rsidRDefault="00AC5F0F" w:rsidP="007A559A">
      <w:r w:rsidRPr="00AC5F0F">
        <w:rPr>
          <w:b/>
          <w:u w:val="single"/>
        </w:rPr>
        <w:t>Q</w:t>
      </w:r>
      <w:r w:rsidR="00ED092D" w:rsidRPr="00AC5F0F">
        <w:rPr>
          <w:b/>
          <w:u w:val="single"/>
        </w:rPr>
        <w:t>uadratisch:</w:t>
      </w:r>
      <w:r w:rsidR="00ED092D" w:rsidRPr="00AC5F0F">
        <w:rPr>
          <w:b/>
        </w:rPr>
        <w:br/>
      </w:r>
      <w:r w:rsidR="007A559A" w:rsidRPr="007A559A">
        <w:t>h</w:t>
      </w:r>
      <w:r w:rsidR="007A559A" w:rsidRPr="007A559A">
        <w:rPr>
          <w:vertAlign w:val="subscript"/>
        </w:rPr>
        <w:t>j</w:t>
      </w:r>
      <w:r w:rsidR="007A559A" w:rsidRPr="007A559A">
        <w:t xml:space="preserve">(k) = (h(k) </w:t>
      </w:r>
      <w:r w:rsidR="004E66FF">
        <w:t>-</w:t>
      </w:r>
      <w:r w:rsidR="007A559A" w:rsidRPr="007A559A">
        <w:t xml:space="preserve"> s(j,k)) mod m mit </w:t>
      </w:r>
      <w:r w:rsidR="007A559A" w:rsidRPr="00FE35AE">
        <w:rPr>
          <w:b/>
        </w:rPr>
        <w:t>s(j,k) = (-1)</w:t>
      </w:r>
      <w:r w:rsidR="007A559A" w:rsidRPr="00FE35AE">
        <w:rPr>
          <w:b/>
          <w:vertAlign w:val="superscript"/>
        </w:rPr>
        <w:t>j</w:t>
      </w:r>
      <w:r w:rsidR="007A559A" w:rsidRPr="00FE35AE">
        <w:rPr>
          <w:b/>
        </w:rPr>
        <w:t xml:space="preserve"> * </w:t>
      </w:r>
      <w:r w:rsidR="00BD60EC">
        <w:rPr>
          <w:b/>
        </w:rPr>
        <w:t>(</w:t>
      </w:r>
      <w:r w:rsidR="007A559A" w:rsidRPr="00FE35AE">
        <w:rPr>
          <w:b/>
        </w:rPr>
        <w:t>j</w:t>
      </w:r>
      <w:r w:rsidR="00BD60EC">
        <w:rPr>
          <w:b/>
        </w:rPr>
        <w:t>/2)</w:t>
      </w:r>
      <w:r w:rsidR="007A559A" w:rsidRPr="00FE35AE">
        <w:rPr>
          <w:b/>
          <w:vertAlign w:val="superscript"/>
        </w:rPr>
        <w:t>2</w:t>
      </w:r>
      <w:bookmarkStart w:id="6" w:name="_GoBack"/>
      <w:bookmarkEnd w:id="6"/>
    </w:p>
    <w:p w:rsidR="007A559A" w:rsidRDefault="007A559A" w:rsidP="007A559A">
      <w:r w:rsidRPr="00AC5F0F">
        <w:rPr>
          <w:u w:val="single"/>
        </w:rPr>
        <w:t>Beispiel:</w:t>
      </w:r>
      <w:r w:rsidRPr="00AC5F0F">
        <w:rPr>
          <w:u w:val="single"/>
        </w:rPr>
        <w:br/>
      </w:r>
      <w:r w:rsidRPr="00AC5F0F">
        <w:t xml:space="preserve">Sollte das Wort </w:t>
      </w:r>
      <w:r>
        <w:t xml:space="preserve">„hallo“ </w:t>
      </w:r>
      <w:r w:rsidR="00FE35AE">
        <w:t>mehrmals</w:t>
      </w:r>
      <w:r w:rsidRPr="00AC5F0F">
        <w:t xml:space="preserve"> als Schlüssel eingetragen w</w:t>
      </w:r>
      <w:r>
        <w:t>e</w:t>
      </w:r>
      <w:r w:rsidRPr="00AC5F0F">
        <w:t>rden,</w:t>
      </w:r>
      <w:r>
        <w:t xml:space="preserve"> wird mittels der obigen quadratischen Sondierungsfunktion versucht eine freie Speicheradresse zu finden.</w:t>
      </w:r>
    </w:p>
    <w:p w:rsidR="007A559A" w:rsidRPr="00AC5F0F" w:rsidRDefault="007A559A" w:rsidP="007A559A">
      <w:r>
        <w:t>h</w:t>
      </w:r>
      <w:r w:rsidRPr="00AC5F0F">
        <w:rPr>
          <w:vertAlign w:val="subscript"/>
        </w:rPr>
        <w:t>0</w:t>
      </w:r>
      <w:r>
        <w:t xml:space="preserve">(k) = (35 + </w:t>
      </w:r>
      <w:r w:rsidR="00FE35AE">
        <w:t>0</w:t>
      </w:r>
      <w:r>
        <w:t>) mod 101 = 35</w:t>
      </w:r>
      <w:r>
        <w:br/>
        <w:t>h</w:t>
      </w:r>
      <w:r>
        <w:rPr>
          <w:vertAlign w:val="subscript"/>
        </w:rPr>
        <w:t>1</w:t>
      </w:r>
      <w:r>
        <w:t xml:space="preserve">(k) = (35 + </w:t>
      </w:r>
      <w:r w:rsidR="00FE35AE">
        <w:t>(-</w:t>
      </w:r>
      <w:r>
        <w:t>1</w:t>
      </w:r>
      <w:r w:rsidR="00FE35AE">
        <w:t>)</w:t>
      </w:r>
      <w:r>
        <w:t>) mod 101 = 3</w:t>
      </w:r>
      <w:r w:rsidR="00FE35AE">
        <w:t>4</w:t>
      </w:r>
      <w:r w:rsidR="00FE35AE">
        <w:br/>
      </w:r>
      <w:r w:rsidR="00FE35AE">
        <w:br/>
        <w:t>h</w:t>
      </w:r>
      <w:r w:rsidR="00FE35AE" w:rsidRPr="00AC5F0F">
        <w:rPr>
          <w:vertAlign w:val="subscript"/>
        </w:rPr>
        <w:t>0</w:t>
      </w:r>
      <w:r w:rsidR="00FE35AE">
        <w:t>(k) = (35 + 0) mod 101 = 35</w:t>
      </w:r>
      <w:r w:rsidR="00FE35AE">
        <w:br/>
        <w:t>h</w:t>
      </w:r>
      <w:r w:rsidR="00FE35AE">
        <w:rPr>
          <w:vertAlign w:val="subscript"/>
        </w:rPr>
        <w:t>1</w:t>
      </w:r>
      <w:r w:rsidR="00FE35AE">
        <w:t>(k) = (35 + (-1)) mod 101 = 34</w:t>
      </w:r>
      <w:r w:rsidR="00FE35AE">
        <w:br/>
        <w:t>h</w:t>
      </w:r>
      <w:r w:rsidR="00FE35AE">
        <w:rPr>
          <w:vertAlign w:val="subscript"/>
        </w:rPr>
        <w:t>2</w:t>
      </w:r>
      <w:r w:rsidR="00FE35AE">
        <w:t>(k) = (35 + 4) mod 101 = 39</w:t>
      </w:r>
    </w:p>
    <w:p w:rsidR="00ED092D" w:rsidRDefault="00ED092D" w:rsidP="00ED092D"/>
    <w:p w:rsidR="00CD6D48" w:rsidRPr="00377962" w:rsidRDefault="00AC5F0F" w:rsidP="00E77326">
      <w:pPr>
        <w:rPr>
          <w:b/>
        </w:rPr>
      </w:pPr>
      <w:r w:rsidRPr="00377962">
        <w:rPr>
          <w:b/>
          <w:u w:val="single"/>
        </w:rPr>
        <w:t>D</w:t>
      </w:r>
      <w:r w:rsidR="00ED092D" w:rsidRPr="00377962">
        <w:rPr>
          <w:b/>
          <w:u w:val="single"/>
        </w:rPr>
        <w:t>ouble-hashing</w:t>
      </w:r>
      <w:r w:rsidR="00377962" w:rsidRPr="00377962">
        <w:rPr>
          <w:b/>
          <w:u w:val="single"/>
        </w:rPr>
        <w:t xml:space="preserve"> mittels Brent-Verfahren (s.u.)</w:t>
      </w:r>
      <w:r w:rsidR="00ED092D" w:rsidRPr="00377962">
        <w:rPr>
          <w:b/>
          <w:u w:val="single"/>
        </w:rPr>
        <w:t>:</w:t>
      </w:r>
      <w:r w:rsidR="00ED092D" w:rsidRPr="00377962">
        <w:rPr>
          <w:b/>
        </w:rPr>
        <w:br/>
      </w:r>
      <w:r w:rsidR="00E77326" w:rsidRPr="00377962">
        <w:t>h</w:t>
      </w:r>
      <w:r w:rsidR="00E77326" w:rsidRPr="00377962">
        <w:rPr>
          <w:vertAlign w:val="subscript"/>
        </w:rPr>
        <w:t>j</w:t>
      </w:r>
      <w:r w:rsidR="00E77326" w:rsidRPr="00377962">
        <w:t xml:space="preserve">(k) = (h(k) + s(j,k)) mod m mit </w:t>
      </w:r>
      <w:r w:rsidR="00E77326" w:rsidRPr="00377962">
        <w:rPr>
          <w:b/>
        </w:rPr>
        <w:t xml:space="preserve">s(j,k) =  </w:t>
      </w:r>
      <w:r w:rsidR="00D731C0" w:rsidRPr="00C733BE">
        <w:rPr>
          <w:b/>
        </w:rPr>
        <w:t>j *</w:t>
      </w:r>
      <w:r w:rsidR="00D731C0" w:rsidRPr="00377962">
        <w:rPr>
          <w:b/>
        </w:rPr>
        <w:t xml:space="preserve"> </w:t>
      </w:r>
      <w:r w:rsidR="00E77326" w:rsidRPr="00377962">
        <w:rPr>
          <w:b/>
        </w:rPr>
        <w:t>h’(k)</w:t>
      </w:r>
      <w:r w:rsidR="00E77326" w:rsidRPr="00377962">
        <w:rPr>
          <w:b/>
        </w:rPr>
        <w:br/>
        <w:t xml:space="preserve">h’(k) = </w:t>
      </w:r>
      <w:r w:rsidR="00CD6D48" w:rsidRPr="00377962">
        <w:rPr>
          <w:b/>
        </w:rPr>
        <w:t>1+(</w:t>
      </w:r>
      <w:r w:rsidR="00C733BE" w:rsidRPr="00C733BE">
        <w:rPr>
          <w:b/>
        </w:rPr>
        <w:t>k</w:t>
      </w:r>
      <w:r w:rsidR="00CD6D48" w:rsidRPr="00377962">
        <w:rPr>
          <w:b/>
        </w:rPr>
        <w:t xml:space="preserve"> mod m’)</w:t>
      </w:r>
      <w:r w:rsidR="00C733BE">
        <w:rPr>
          <w:b/>
        </w:rPr>
        <w:t xml:space="preserve"> </w:t>
      </w:r>
      <w:r w:rsidR="00C733BE">
        <w:rPr>
          <w:b/>
        </w:rPr>
        <w:tab/>
      </w:r>
      <w:r w:rsidR="00C733BE">
        <w:rPr>
          <w:b/>
        </w:rPr>
        <w:tab/>
        <w:t>// mittels Hornerschema neu berechnen</w:t>
      </w:r>
      <w:r w:rsidR="00CD6D48" w:rsidRPr="00377962">
        <w:rPr>
          <w:b/>
        </w:rPr>
        <w:br/>
        <w:t>m’ = m - 2</w:t>
      </w:r>
    </w:p>
    <w:p w:rsidR="00E77326" w:rsidRDefault="00E77326" w:rsidP="00E77326">
      <w:r w:rsidRPr="00AC5F0F">
        <w:rPr>
          <w:u w:val="single"/>
        </w:rPr>
        <w:t>Beispiel:</w:t>
      </w:r>
      <w:r w:rsidRPr="00AC5F0F">
        <w:rPr>
          <w:u w:val="single"/>
        </w:rPr>
        <w:br/>
      </w:r>
      <w:r w:rsidRPr="00AC5F0F">
        <w:t xml:space="preserve">Sollte das Wort </w:t>
      </w:r>
      <w:r>
        <w:t>„hallo“ mehrmals</w:t>
      </w:r>
      <w:r w:rsidRPr="00AC5F0F">
        <w:t xml:space="preserve"> als Schlüssel eingetragen w</w:t>
      </w:r>
      <w:r>
        <w:t>e</w:t>
      </w:r>
      <w:r w:rsidRPr="00AC5F0F">
        <w:t>rden,</w:t>
      </w:r>
      <w:r>
        <w:t xml:space="preserve"> wird mittels der obigen Sondierungsfunktion versucht eine freie Speicheradresse zu finden.</w:t>
      </w:r>
    </w:p>
    <w:p w:rsidR="008174D6" w:rsidRDefault="00E77326" w:rsidP="00E77326">
      <w:r>
        <w:lastRenderedPageBreak/>
        <w:t>h</w:t>
      </w:r>
      <w:r w:rsidRPr="00AC5F0F">
        <w:rPr>
          <w:vertAlign w:val="subscript"/>
        </w:rPr>
        <w:t>0</w:t>
      </w:r>
      <w:r>
        <w:t xml:space="preserve">(k) = (35 + </w:t>
      </w:r>
      <w:r w:rsidR="00D731C0">
        <w:t>0</w:t>
      </w:r>
      <w:r>
        <w:t xml:space="preserve">) mod 101 = </w:t>
      </w:r>
      <w:r w:rsidR="00D731C0">
        <w:t>35</w:t>
      </w:r>
      <w:r w:rsidR="008174D6">
        <w:tab/>
        <w:t xml:space="preserve">// belegt </w:t>
      </w:r>
      <w:r>
        <w:br/>
        <w:t>h</w:t>
      </w:r>
      <w:r>
        <w:rPr>
          <w:vertAlign w:val="subscript"/>
        </w:rPr>
        <w:t>1</w:t>
      </w:r>
      <w:r>
        <w:t xml:space="preserve">(k) = (35 + </w:t>
      </w:r>
      <w:r w:rsidR="008174D6">
        <w:t>3</w:t>
      </w:r>
      <w:r w:rsidR="00D731C0">
        <w:t>6</w:t>
      </w:r>
      <w:r w:rsidR="008174D6">
        <w:t>) mod 101 = 7</w:t>
      </w:r>
      <w:r w:rsidR="00D731C0">
        <w:t>1</w:t>
      </w:r>
      <w:r w:rsidR="008174D6">
        <w:tab/>
        <w:t>// frei</w:t>
      </w:r>
      <w:r>
        <w:br/>
      </w:r>
    </w:p>
    <w:p w:rsidR="00E77326" w:rsidRPr="00AC5F0F" w:rsidRDefault="00E77326" w:rsidP="00E77326">
      <w:r>
        <w:br/>
        <w:t>h</w:t>
      </w:r>
      <w:r w:rsidRPr="00AC5F0F">
        <w:rPr>
          <w:vertAlign w:val="subscript"/>
        </w:rPr>
        <w:t>0</w:t>
      </w:r>
      <w:r>
        <w:t>(k) = (35 + 0) mod 101 = 35</w:t>
      </w:r>
      <w:r w:rsidR="008174D6">
        <w:tab/>
        <w:t>// belegt</w:t>
      </w:r>
      <w:r>
        <w:br/>
        <w:t>h</w:t>
      </w:r>
      <w:r>
        <w:rPr>
          <w:vertAlign w:val="subscript"/>
        </w:rPr>
        <w:t>1</w:t>
      </w:r>
      <w:r>
        <w:t xml:space="preserve">(k) = (35 </w:t>
      </w:r>
      <w:r w:rsidR="008174D6">
        <w:t>+ 3</w:t>
      </w:r>
      <w:r w:rsidR="00D731C0">
        <w:t>6</w:t>
      </w:r>
      <w:r w:rsidR="008174D6">
        <w:t>)</w:t>
      </w:r>
      <w:r>
        <w:t xml:space="preserve">mod 101 = </w:t>
      </w:r>
      <w:r w:rsidR="008174D6">
        <w:t>7</w:t>
      </w:r>
      <w:r w:rsidR="00D731C0">
        <w:t>1</w:t>
      </w:r>
      <w:r w:rsidR="008174D6">
        <w:tab/>
        <w:t>// belegt</w:t>
      </w:r>
      <w:r>
        <w:br/>
        <w:t>h</w:t>
      </w:r>
      <w:r>
        <w:rPr>
          <w:vertAlign w:val="subscript"/>
        </w:rPr>
        <w:t>2</w:t>
      </w:r>
      <w:r>
        <w:t xml:space="preserve">(k) = (35 + </w:t>
      </w:r>
      <w:r w:rsidR="008174D6">
        <w:t>7</w:t>
      </w:r>
      <w:r w:rsidR="00D731C0">
        <w:t>2</w:t>
      </w:r>
      <w:r>
        <w:t>) mod 101 =</w:t>
      </w:r>
      <w:r w:rsidR="00D731C0">
        <w:t xml:space="preserve"> 6</w:t>
      </w:r>
      <w:r w:rsidR="008174D6">
        <w:tab/>
        <w:t>// frei</w:t>
      </w:r>
    </w:p>
    <w:p w:rsidR="00ED092D" w:rsidRDefault="00ED092D" w:rsidP="00ED092D"/>
    <w:p w:rsidR="00ED092D" w:rsidRDefault="00CD6D48" w:rsidP="005A383D">
      <w:pPr>
        <w:rPr>
          <w:b/>
        </w:rPr>
      </w:pPr>
      <w:r>
        <w:rPr>
          <w:b/>
        </w:rPr>
        <w:t xml:space="preserve">Verbesserung der erfolgreichen </w:t>
      </w:r>
      <w:r w:rsidR="006A5205">
        <w:rPr>
          <w:b/>
        </w:rPr>
        <w:t>Speicheradressen-</w:t>
      </w:r>
      <w:r>
        <w:rPr>
          <w:b/>
        </w:rPr>
        <w:t>Suche</w:t>
      </w:r>
      <w:r w:rsidR="00377962">
        <w:rPr>
          <w:b/>
        </w:rPr>
        <w:t xml:space="preserve"> (Brent-Verfahren)</w:t>
      </w:r>
    </w:p>
    <w:p w:rsidR="00133044" w:rsidRDefault="00CD6D48" w:rsidP="005A383D">
      <w:r>
        <w:t xml:space="preserve">Um beim Einfügen von Schlüsseln schneller eine freie Speicheradresse zu finden, kann eine Breiten- oder Tiefensuche (Verfahren nach Brent) benutzt werden. </w:t>
      </w:r>
      <w:r>
        <w:br/>
        <w:t>Bei der Implementation der</w:t>
      </w:r>
      <w:r w:rsidR="00D731C0">
        <w:t xml:space="preserve"> </w:t>
      </w:r>
      <w:r w:rsidR="00851DBD">
        <w:t>insert Methode soll das Verfahren nach Brent angewendet werden.</w:t>
      </w:r>
      <w:r w:rsidR="00851DBD">
        <w:br/>
        <w:t xml:space="preserve">Dabei muss jeder Schlüssel „wissen“ wie viele bisherige Versuche (j) er gebraucht hat, eine freie Speicheradresse zu finden. Trifft ein neuer Schlüssel auf eine belegte Speicheradresse, versucht zunächst der alte Schlüssel auf eine freie Speicheradresse auszuweichen. Dafür wird die  Sondierungsfunktion mit j = j+1 aufgerufen. </w:t>
      </w:r>
      <w:r w:rsidR="00851DBD">
        <w:br/>
        <w:t>Sollte dieses nicht zu einer freien Speicheradresse führen, weicht der neue Schlüssel mittels der Sondierungsfunktion mit j = j+1 aus. Trifft der neue Schlüssel auf eine freie Speicheradresse, wird diese benutzt. Falls die Speicheradresse erneut belegt ist, läuft der oben beschrieben Ablauf von vorne ab.</w:t>
      </w:r>
      <w:r w:rsidR="00133044">
        <w:t xml:space="preserve"> </w:t>
      </w:r>
    </w:p>
    <w:p w:rsidR="00133044" w:rsidRDefault="00133044" w:rsidP="005A383D">
      <w:r>
        <w:t>M1 : Pfad vom neuen Schlüssel</w:t>
      </w:r>
    </w:p>
    <w:p w:rsidR="00851DBD" w:rsidRDefault="00851DBD" w:rsidP="005A383D">
      <w:r>
        <w:rPr>
          <w:noProof/>
          <w:lang w:eastAsia="de-DE"/>
        </w:rPr>
        <w:drawing>
          <wp:anchor distT="0" distB="0" distL="114300" distR="114300" simplePos="0" relativeHeight="251660288" behindDoc="1" locked="0" layoutInCell="1" allowOverlap="1" wp14:anchorId="4D682A1E" wp14:editId="30249100">
            <wp:simplePos x="0" y="0"/>
            <wp:positionH relativeFrom="column">
              <wp:posOffset>1905</wp:posOffset>
            </wp:positionH>
            <wp:positionV relativeFrom="paragraph">
              <wp:posOffset>1905</wp:posOffset>
            </wp:positionV>
            <wp:extent cx="5816600" cy="314745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0F0C9.tmp"/>
                    <pic:cNvPicPr/>
                  </pic:nvPicPr>
                  <pic:blipFill>
                    <a:blip r:embed="rId12">
                      <a:extLst>
                        <a:ext uri="{28A0092B-C50C-407E-A947-70E740481C1C}">
                          <a14:useLocalDpi xmlns:a14="http://schemas.microsoft.com/office/drawing/2010/main" val="0"/>
                        </a:ext>
                      </a:extLst>
                    </a:blip>
                    <a:stretch>
                      <a:fillRect/>
                    </a:stretch>
                  </pic:blipFill>
                  <pic:spPr>
                    <a:xfrm>
                      <a:off x="0" y="0"/>
                      <a:ext cx="5816600" cy="3147453"/>
                    </a:xfrm>
                    <a:prstGeom prst="rect">
                      <a:avLst/>
                    </a:prstGeom>
                  </pic:spPr>
                </pic:pic>
              </a:graphicData>
            </a:graphic>
            <wp14:sizeRelH relativeFrom="page">
              <wp14:pctWidth>0</wp14:pctWidth>
            </wp14:sizeRelH>
            <wp14:sizeRelV relativeFrom="page">
              <wp14:pctHeight>0</wp14:pctHeight>
            </wp14:sizeRelV>
          </wp:anchor>
        </w:drawing>
      </w:r>
    </w:p>
    <w:p w:rsidR="00851DBD" w:rsidRDefault="00851DBD" w:rsidP="00851DBD">
      <w:pPr>
        <w:rPr>
          <w:rStyle w:val="Hyperlink"/>
        </w:rPr>
      </w:pPr>
      <w:r w:rsidRPr="0052570A">
        <w:rPr>
          <w:u w:val="single"/>
        </w:rPr>
        <w:t>Quelle:</w:t>
      </w:r>
      <w:r>
        <w:t xml:space="preserve">  </w:t>
      </w:r>
      <w:hyperlink r:id="rId13" w:history="1">
        <w:r w:rsidRPr="001C0C4D">
          <w:rPr>
            <w:rStyle w:val="Hyperlink"/>
          </w:rPr>
          <w:t>http://pub.informatik.haw-hamburg.de/home/pub/prof/klauck_christoph/AD/AD_Hash.pdf</w:t>
        </w:r>
      </w:hyperlink>
    </w:p>
    <w:p w:rsidR="00133044" w:rsidRDefault="00133044" w:rsidP="00851DBD">
      <w:r>
        <w:rPr>
          <w:noProof/>
          <w:lang w:eastAsia="de-DE"/>
        </w:rPr>
        <mc:AlternateContent>
          <mc:Choice Requires="wps">
            <w:drawing>
              <wp:anchor distT="0" distB="0" distL="114300" distR="114300" simplePos="0" relativeHeight="251659264" behindDoc="0" locked="0" layoutInCell="1" allowOverlap="1" wp14:anchorId="18CE2EEF" wp14:editId="38EB5008">
                <wp:simplePos x="0" y="0"/>
                <wp:positionH relativeFrom="column">
                  <wp:posOffset>5247005</wp:posOffset>
                </wp:positionH>
                <wp:positionV relativeFrom="paragraph">
                  <wp:posOffset>1984375</wp:posOffset>
                </wp:positionV>
                <wp:extent cx="781050" cy="6667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7FB8E" id="Rechteck 3" o:spid="_x0000_s1026" style="position:absolute;margin-left:413.15pt;margin-top:156.25pt;width:61.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" fillcolor="white [3212]" strokecolor="white [3212]" strokeweight="1pt"/>
            </w:pict>
          </mc:Fallback>
        </mc:AlternateContent>
      </w:r>
    </w:p>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6A5205" w:rsidRPr="006A5205" w:rsidRDefault="006A5205" w:rsidP="006A5205">
      <w:pPr>
        <w:widowControl w:val="0"/>
        <w:spacing w:after="0" w:line="240" w:lineRule="auto"/>
      </w:pPr>
      <w:r>
        <w:rPr>
          <w:b/>
        </w:rPr>
        <w:br w:type="page"/>
      </w:r>
    </w:p>
    <w:p w:rsidR="00133044" w:rsidRDefault="00133044" w:rsidP="00133044">
      <w:pPr>
        <w:rPr>
          <w:b/>
        </w:rPr>
      </w:pPr>
      <w:r w:rsidRPr="00133044">
        <w:rPr>
          <w:b/>
        </w:rPr>
        <w:lastRenderedPageBreak/>
        <w:t>Test</w:t>
      </w:r>
    </w:p>
    <w:p w:rsidR="00557C57" w:rsidRPr="00557C57" w:rsidRDefault="00557C57" w:rsidP="00133044">
      <w:r w:rsidRPr="00557C57">
        <w:t>Für jede Sondierungsstrategie sollen folgende Tests durchgeführt werden</w:t>
      </w:r>
    </w:p>
    <w:p w:rsidR="007B642E" w:rsidRDefault="007B642E" w:rsidP="007B642E">
      <w:pPr>
        <w:pStyle w:val="Listenabsatz"/>
        <w:numPr>
          <w:ilvl w:val="0"/>
          <w:numId w:val="41"/>
        </w:numPr>
      </w:pPr>
      <w:r>
        <w:t>J-Unit Tests</w:t>
      </w:r>
    </w:p>
    <w:p w:rsidR="007B642E" w:rsidRDefault="007B642E" w:rsidP="007B642E">
      <w:pPr>
        <w:pStyle w:val="Listenabsatz"/>
        <w:numPr>
          <w:ilvl w:val="1"/>
          <w:numId w:val="41"/>
        </w:numPr>
      </w:pPr>
      <w:r>
        <w:t>Diese sollen austauschbar sein</w:t>
      </w:r>
    </w:p>
    <w:p w:rsidR="007B642E" w:rsidRDefault="007B642E" w:rsidP="007B642E">
      <w:pPr>
        <w:pStyle w:val="Listenabsatz"/>
        <w:numPr>
          <w:ilvl w:val="2"/>
          <w:numId w:val="41"/>
        </w:numPr>
      </w:pPr>
      <w:r>
        <w:t>Name der Jar: hashmJUt.jar</w:t>
      </w:r>
    </w:p>
    <w:p w:rsidR="007B642E" w:rsidRDefault="007B642E" w:rsidP="007B642E">
      <w:pPr>
        <w:pStyle w:val="Listenabsatz"/>
        <w:numPr>
          <w:ilvl w:val="1"/>
          <w:numId w:val="41"/>
        </w:numPr>
      </w:pPr>
      <w:r>
        <w:t>Input:</w:t>
      </w:r>
      <w:r>
        <w:tab/>
      </w:r>
    </w:p>
    <w:p w:rsidR="007B642E" w:rsidRDefault="007B642E" w:rsidP="007B642E">
      <w:pPr>
        <w:pStyle w:val="Listenabsatz"/>
        <w:numPr>
          <w:ilvl w:val="2"/>
          <w:numId w:val="41"/>
        </w:numPr>
      </w:pPr>
      <w:r>
        <w:t xml:space="preserve">Text mit 100 Wörtern: </w:t>
      </w:r>
      <w:r>
        <w:br/>
      </w:r>
      <w:hyperlink r:id="rId14" w:history="1">
        <w:r w:rsidRPr="00691CC6">
          <w:rPr>
            <w:rStyle w:val="Hyperlink"/>
          </w:rPr>
          <w:t>http://users.informatik.haw-hamburg.de/~klauck/AlguDat/texta.txt</w:t>
        </w:r>
      </w:hyperlink>
    </w:p>
    <w:p w:rsidR="007B642E" w:rsidRDefault="007B642E" w:rsidP="007B642E">
      <w:pPr>
        <w:pStyle w:val="Listenabsatz"/>
        <w:numPr>
          <w:ilvl w:val="2"/>
          <w:numId w:val="41"/>
        </w:numPr>
      </w:pPr>
      <w:r>
        <w:t>Text mit 9790 Wörtern:</w:t>
      </w:r>
      <w:r>
        <w:br/>
      </w:r>
      <w:hyperlink r:id="rId15" w:history="1">
        <w:r w:rsidRPr="00691CC6">
          <w:rPr>
            <w:rStyle w:val="Hyperlink"/>
          </w:rPr>
          <w:t>http://users.informatik.haw-hamburg.de/~klauck/AlguDat/textb.txt</w:t>
        </w:r>
      </w:hyperlink>
    </w:p>
    <w:p w:rsidR="007B642E" w:rsidRDefault="007B642E" w:rsidP="007B642E">
      <w:pPr>
        <w:pStyle w:val="Listenabsatz"/>
        <w:numPr>
          <w:ilvl w:val="2"/>
          <w:numId w:val="41"/>
        </w:numPr>
      </w:pPr>
      <w:r>
        <w:t>Text mit 0 Wörtern:</w:t>
      </w:r>
      <w:r>
        <w:br/>
        <w:t>selbstgenerierter Text</w:t>
      </w:r>
    </w:p>
    <w:p w:rsidR="007B642E" w:rsidRDefault="007B642E" w:rsidP="007B642E">
      <w:pPr>
        <w:pStyle w:val="Listenabsatz"/>
        <w:numPr>
          <w:ilvl w:val="2"/>
          <w:numId w:val="41"/>
        </w:numPr>
      </w:pPr>
      <w:r>
        <w:t>Text mit 100.000 Wörtern:</w:t>
      </w:r>
      <w:r>
        <w:br/>
        <w:t>selbstgenerierter Text</w:t>
      </w:r>
    </w:p>
    <w:p w:rsidR="007B642E" w:rsidRDefault="007B642E" w:rsidP="007B642E">
      <w:pPr>
        <w:pStyle w:val="Listenabsatz"/>
        <w:numPr>
          <w:ilvl w:val="1"/>
          <w:numId w:val="41"/>
        </w:numPr>
      </w:pPr>
      <w:r>
        <w:t>Output:</w:t>
      </w:r>
    </w:p>
    <w:p w:rsidR="007B642E" w:rsidRDefault="007B642E" w:rsidP="007B642E">
      <w:pPr>
        <w:pStyle w:val="Listenabsatz"/>
        <w:numPr>
          <w:ilvl w:val="2"/>
          <w:numId w:val="41"/>
        </w:numPr>
      </w:pPr>
      <w:r>
        <w:t xml:space="preserve">ADT-Hashmap </w:t>
      </w:r>
      <w:r w:rsidR="00557C57">
        <w:t>mit Anzahl unterschiedlicher Wörter (Key) und deren vorkommen im Text (Value)</w:t>
      </w:r>
    </w:p>
    <w:p w:rsidR="00557C57" w:rsidRDefault="00557C57" w:rsidP="00557C57"/>
    <w:p w:rsidR="00557C57" w:rsidRDefault="00557C57">
      <w:pPr>
        <w:widowControl w:val="0"/>
        <w:spacing w:after="0" w:line="240" w:lineRule="auto"/>
      </w:pPr>
      <w:r>
        <w:br w:type="page"/>
      </w:r>
    </w:p>
    <w:p w:rsidR="00557C57" w:rsidRDefault="00557C57" w:rsidP="00557C57">
      <w:pPr>
        <w:rPr>
          <w:b/>
        </w:rPr>
      </w:pPr>
      <w:r>
        <w:rPr>
          <w:b/>
        </w:rPr>
        <w:lastRenderedPageBreak/>
        <w:t>Messung von Laufzeit</w:t>
      </w:r>
    </w:p>
    <w:p w:rsidR="008B245A" w:rsidRPr="008B245A" w:rsidRDefault="00557C57" w:rsidP="00215B05">
      <w:pPr>
        <w:pStyle w:val="Listenabsatz"/>
        <w:numPr>
          <w:ilvl w:val="0"/>
          <w:numId w:val="42"/>
        </w:numPr>
        <w:rPr>
          <w:rFonts w:eastAsia="Droid Sans Fallback" w:cs="Calibri"/>
          <w:color w:val="000000"/>
          <w:kern w:val="0"/>
        </w:rPr>
      </w:pPr>
      <w:r>
        <w:t xml:space="preserve">Implementierung einer Version der ADT um die Laufzeit der Operationen von insert und find durchführen zu können </w:t>
      </w:r>
    </w:p>
    <w:p w:rsid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Vorgaben für die Messungen: Anzahl der </w:t>
      </w:r>
      <w:r>
        <w:rPr>
          <w:rFonts w:eastAsia="Droid Sans Fallback" w:cs="Calibri"/>
          <w:color w:val="000000"/>
          <w:kern w:val="0"/>
        </w:rPr>
        <w:t>Wörter:</w:t>
      </w:r>
      <w:r w:rsidR="00284F81">
        <w:rPr>
          <w:rFonts w:eastAsia="Droid Sans Fallback" w:cs="Calibri"/>
          <w:color w:val="000000"/>
          <w:kern w:val="0"/>
        </w:rPr>
        <w:br/>
        <w:t>Um die find-</w:t>
      </w:r>
      <w:r w:rsidR="00215B05">
        <w:rPr>
          <w:rFonts w:eastAsia="Droid Sans Fallback" w:cs="Calibri"/>
          <w:color w:val="000000"/>
          <w:kern w:val="0"/>
        </w:rPr>
        <w:t>Operation vergleichbar zu machen, muss in jedem Text das Wort „dolore“ min. einmal vorkommen. Dieses Wort wird in der Messung gesucht und die Anzahl der Vorkommen zurückgegeben.</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1) 500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2) 1.000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3) 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4) 4.000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5) 8.000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6) 16.000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7) 32.000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8) 64.000 </w:t>
      </w:r>
    </w:p>
    <w:p w:rsidR="008B245A" w:rsidRPr="008B245A" w:rsidRDefault="008B245A" w:rsidP="008B245A">
      <w:pPr>
        <w:pStyle w:val="Listenabsatz"/>
        <w:numPr>
          <w:ilvl w:val="1"/>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9) 128.000 </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Resultate: </w:t>
      </w:r>
    </w:p>
    <w:tbl>
      <w:tblPr>
        <w:tblW w:w="8500" w:type="dxa"/>
        <w:tblLayout w:type="fixed"/>
        <w:tblCellMar>
          <w:left w:w="10" w:type="dxa"/>
          <w:right w:w="10" w:type="dxa"/>
        </w:tblCellMar>
        <w:tblLook w:val="0000" w:firstRow="0" w:lastRow="0" w:firstColumn="0" w:lastColumn="0" w:noHBand="0" w:noVBand="0"/>
      </w:tblPr>
      <w:tblGrid>
        <w:gridCol w:w="2118"/>
        <w:gridCol w:w="571"/>
        <w:gridCol w:w="709"/>
        <w:gridCol w:w="709"/>
        <w:gridCol w:w="709"/>
        <w:gridCol w:w="709"/>
        <w:gridCol w:w="708"/>
        <w:gridCol w:w="709"/>
        <w:gridCol w:w="709"/>
        <w:gridCol w:w="849"/>
      </w:tblGrid>
      <w:tr w:rsidR="008B245A" w:rsidTr="008B245A">
        <w:trPr>
          <w:trHeight w:val="274"/>
        </w:trPr>
        <w:tc>
          <w:tcPr>
            <w:tcW w:w="211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Pr="008B245A" w:rsidRDefault="008B245A" w:rsidP="008B245A">
            <w:pPr>
              <w:spacing w:after="0" w:line="240" w:lineRule="auto"/>
              <w:ind w:left="360"/>
              <w:rPr>
                <w:rFonts w:eastAsia="Times New Roman"/>
                <w:b/>
                <w:bCs/>
                <w:i/>
                <w:iCs/>
                <w:color w:val="000000"/>
                <w:lang w:eastAsia="de-DE"/>
              </w:rPr>
            </w:pPr>
            <w:r>
              <w:rPr>
                <w:rFonts w:eastAsia="Times New Roman"/>
                <w:b/>
                <w:bCs/>
                <w:i/>
                <w:iCs/>
                <w:color w:val="000000"/>
                <w:lang w:eastAsia="de-DE"/>
              </w:rPr>
              <w:t>ADT-Hashmap</w:t>
            </w:r>
          </w:p>
        </w:tc>
        <w:tc>
          <w:tcPr>
            <w:tcW w:w="571"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500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4000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8000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16000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32000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64000</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128000</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Laufzeit insert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8B245A">
            <w:pPr>
              <w:spacing w:after="0" w:line="240" w:lineRule="auto"/>
              <w:rPr>
                <w:rFonts w:eastAsia="Times New Roman"/>
                <w:color w:val="000000"/>
                <w:lang w:eastAsia="de-DE"/>
              </w:rPr>
            </w:pPr>
            <w:r>
              <w:rPr>
                <w:rFonts w:eastAsia="Times New Roman"/>
                <w:color w:val="000000"/>
                <w:lang w:eastAsia="de-DE"/>
              </w:rPr>
              <w:t>Laufzeit find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bl>
    <w:p w:rsidR="008B245A" w:rsidRDefault="008B245A" w:rsidP="008B245A"/>
    <w:p w:rsidR="008B245A" w:rsidRDefault="008B245A" w:rsidP="008B245A">
      <w:r>
        <w:t>Aus den Ergebnissen werden Excel-Graphiken erzeugt, um die Steigung der einzelnen interpolierten Kurven vergleichen zu können.</w:t>
      </w:r>
    </w:p>
    <w:p w:rsidR="008B245A" w:rsidRDefault="008B245A" w:rsidP="008B245A">
      <w:r>
        <w:t>Die daraus resultierenden Schlussfolgerungen werden zusammen mit den Graphiken in einem PDF dokumentiert.</w:t>
      </w:r>
    </w:p>
    <w:p w:rsidR="008B245A" w:rsidRPr="00557C57" w:rsidRDefault="008B245A" w:rsidP="008B245A">
      <w:pPr>
        <w:pStyle w:val="Listenabsatz"/>
      </w:pPr>
    </w:p>
    <w:sectPr w:rsidR="008B245A" w:rsidRPr="00557C5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85C" w:rsidRDefault="009A285C">
      <w:pPr>
        <w:spacing w:after="0" w:line="240" w:lineRule="auto"/>
      </w:pPr>
      <w:r>
        <w:separator/>
      </w:r>
    </w:p>
  </w:endnote>
  <w:endnote w:type="continuationSeparator" w:id="0">
    <w:p w:rsidR="009A285C" w:rsidRDefault="009A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85C" w:rsidRDefault="009A285C">
      <w:pPr>
        <w:spacing w:after="0" w:line="240" w:lineRule="auto"/>
      </w:pPr>
      <w:r>
        <w:rPr>
          <w:color w:val="000000"/>
        </w:rPr>
        <w:separator/>
      </w:r>
    </w:p>
  </w:footnote>
  <w:footnote w:type="continuationSeparator" w:id="0">
    <w:p w:rsidR="009A285C" w:rsidRDefault="009A28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1542F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505072"/>
    <w:multiLevelType w:val="multilevel"/>
    <w:tmpl w:val="E4308EBA"/>
    <w:styleLink w:val="WW8Num19"/>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0D59EF"/>
    <w:multiLevelType w:val="hybridMultilevel"/>
    <w:tmpl w:val="EBEEB9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168363C2"/>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8001EA"/>
    <w:multiLevelType w:val="hybridMultilevel"/>
    <w:tmpl w:val="5DE230A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15:restartNumberingAfterBreak="0">
    <w:nsid w:val="1C5F25F8"/>
    <w:multiLevelType w:val="hybridMultilevel"/>
    <w:tmpl w:val="9D7E695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FD976B8"/>
    <w:multiLevelType w:val="hybridMultilevel"/>
    <w:tmpl w:val="9AF2BC04"/>
    <w:lvl w:ilvl="0" w:tplc="857C6D7C">
      <w:numFmt w:val="bullet"/>
      <w:lvlText w:val="-"/>
      <w:lvlJc w:val="left"/>
      <w:pPr>
        <w:ind w:left="1065" w:hanging="360"/>
      </w:pPr>
      <w:rPr>
        <w:rFonts w:ascii="Calibri" w:eastAsia="Calibri" w:hAnsi="Calibri"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1" w15:restartNumberingAfterBreak="0">
    <w:nsid w:val="20C14F33"/>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2"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2720347E"/>
    <w:multiLevelType w:val="hybridMultilevel"/>
    <w:tmpl w:val="03E47DC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15:restartNumberingAfterBreak="0">
    <w:nsid w:val="2E6B73C4"/>
    <w:multiLevelType w:val="multilevel"/>
    <w:tmpl w:val="6070080A"/>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34CA5527"/>
    <w:multiLevelType w:val="hybridMultilevel"/>
    <w:tmpl w:val="4FCE0D60"/>
    <w:lvl w:ilvl="0" w:tplc="E47C2120">
      <w:numFmt w:val="bullet"/>
      <w:lvlText w:val="-"/>
      <w:lvlJc w:val="left"/>
      <w:pPr>
        <w:ind w:left="1068" w:hanging="360"/>
      </w:pPr>
      <w:rPr>
        <w:rFonts w:ascii="Calibri" w:eastAsia="Calibri" w:hAnsi="Calibri"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3B1A24C7"/>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8" w15:restartNumberingAfterBreak="0">
    <w:nsid w:val="3C24719D"/>
    <w:multiLevelType w:val="multilevel"/>
    <w:tmpl w:val="792AA2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165B37"/>
    <w:multiLevelType w:val="multilevel"/>
    <w:tmpl w:val="E4308EB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A346FFE"/>
    <w:multiLevelType w:val="hybridMultilevel"/>
    <w:tmpl w:val="7D3CFA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4"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504E150C"/>
    <w:multiLevelType w:val="hybridMultilevel"/>
    <w:tmpl w:val="5DE230A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53E66045"/>
    <w:multiLevelType w:val="hybridMultilevel"/>
    <w:tmpl w:val="4BFA358C"/>
    <w:lvl w:ilvl="0" w:tplc="6BC28B48">
      <w:start w:val="1"/>
      <w:numFmt w:val="upperRoman"/>
      <w:lvlText w:val="%1)"/>
      <w:lvlJc w:val="left"/>
      <w:pPr>
        <w:ind w:left="1080" w:hanging="720"/>
      </w:pPr>
      <w:rPr>
        <w:rFonts w:hint="default"/>
      </w:rPr>
    </w:lvl>
    <w:lvl w:ilvl="1" w:tplc="04070003">
      <w:start w:val="1"/>
      <w:numFmt w:val="bullet"/>
      <w:lvlText w:val="o"/>
      <w:lvlJc w:val="left"/>
      <w:pPr>
        <w:ind w:left="1440" w:hanging="360"/>
      </w:pPr>
      <w:rPr>
        <w:rFonts w:ascii="Courier New" w:hAnsi="Courier New" w:cs="Courier New" w:hint="default"/>
      </w:rPr>
    </w:lvl>
    <w:lvl w:ilvl="2" w:tplc="70BAFFF8">
      <w:start w:val="1"/>
      <w:numFmt w:val="decimal"/>
      <w:lvlText w:val="%3)"/>
      <w:lvlJc w:val="left"/>
      <w:pPr>
        <w:ind w:left="2340" w:hanging="360"/>
      </w:pPr>
      <w:rPr>
        <w:rFonts w:hint="default"/>
      </w:rPr>
    </w:lvl>
    <w:lvl w:ilvl="3" w:tplc="FB6AB240">
      <w:start w:val="1"/>
      <w:numFmt w:val="decimal"/>
      <w:lvlText w:val="%4.)"/>
      <w:lvlJc w:val="left"/>
      <w:pPr>
        <w:ind w:left="2880" w:hanging="360"/>
      </w:pPr>
      <w:rPr>
        <w:rFonts w:hint="default"/>
      </w:rPr>
    </w:lvl>
    <w:lvl w:ilvl="4" w:tplc="873ED6BE">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ADF776F"/>
    <w:multiLevelType w:val="hybridMultilevel"/>
    <w:tmpl w:val="BF304038"/>
    <w:lvl w:ilvl="0" w:tplc="37CCE110">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30"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2"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FBA4BD7"/>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8"/>
  </w:num>
  <w:num w:numId="3">
    <w:abstractNumId w:val="15"/>
  </w:num>
  <w:num w:numId="4">
    <w:abstractNumId w:val="25"/>
  </w:num>
  <w:num w:numId="5">
    <w:abstractNumId w:val="12"/>
  </w:num>
  <w:num w:numId="6">
    <w:abstractNumId w:val="3"/>
  </w:num>
  <w:num w:numId="7">
    <w:abstractNumId w:val="34"/>
  </w:num>
  <w:num w:numId="8">
    <w:abstractNumId w:val="33"/>
  </w:num>
  <w:num w:numId="9">
    <w:abstractNumId w:val="27"/>
  </w:num>
  <w:num w:numId="10">
    <w:abstractNumId w:val="32"/>
  </w:num>
  <w:num w:numId="11">
    <w:abstractNumId w:val="14"/>
  </w:num>
  <w:num w:numId="12">
    <w:abstractNumId w:val="4"/>
  </w:num>
  <w:num w:numId="13">
    <w:abstractNumId w:val="24"/>
  </w:num>
  <w:num w:numId="14">
    <w:abstractNumId w:val="2"/>
  </w:num>
  <w:num w:numId="15">
    <w:abstractNumId w:val="21"/>
  </w:num>
  <w:num w:numId="16">
    <w:abstractNumId w:val="31"/>
  </w:num>
  <w:num w:numId="17">
    <w:abstractNumId w:val="19"/>
  </w:num>
  <w:num w:numId="18">
    <w:abstractNumId w:val="35"/>
  </w:num>
  <w:num w:numId="19">
    <w:abstractNumId w:val="1"/>
  </w:num>
  <w:num w:numId="20">
    <w:abstractNumId w:val="20"/>
  </w:num>
  <w:num w:numId="21">
    <w:abstractNumId w:val="1"/>
  </w:num>
  <w:num w:numId="22">
    <w:abstractNumId w:val="34"/>
    <w:lvlOverride w:ilvl="0">
      <w:startOverride w:val="1"/>
    </w:lvlOverride>
  </w:num>
  <w:num w:numId="23">
    <w:abstractNumId w:val="19"/>
    <w:lvlOverride w:ilvl="0">
      <w:startOverride w:val="1"/>
    </w:lvlOverride>
  </w:num>
  <w:num w:numId="24">
    <w:abstractNumId w:val="25"/>
    <w:lvlOverride w:ilvl="0">
      <w:startOverride w:val="1"/>
    </w:lvlOverride>
  </w:num>
  <w:num w:numId="25">
    <w:abstractNumId w:val="31"/>
    <w:lvlOverride w:ilvl="0">
      <w:startOverride w:val="1"/>
    </w:lvlOverride>
  </w:num>
  <w:num w:numId="26">
    <w:abstractNumId w:val="27"/>
  </w:num>
  <w:num w:numId="27">
    <w:abstractNumId w:val="33"/>
    <w:lvlOverride w:ilvl="0">
      <w:startOverride w:val="1"/>
    </w:lvlOverride>
  </w:num>
  <w:num w:numId="28">
    <w:abstractNumId w:val="14"/>
    <w:lvlOverride w:ilvl="0">
      <w:startOverride w:val="1"/>
    </w:lvlOverride>
  </w:num>
  <w:num w:numId="29">
    <w:abstractNumId w:val="2"/>
    <w:lvlOverride w:ilvl="0">
      <w:startOverride w:val="1"/>
    </w:lvlOverride>
  </w:num>
  <w:num w:numId="30">
    <w:abstractNumId w:val="32"/>
    <w:lvlOverride w:ilvl="0">
      <w:startOverride w:val="1"/>
    </w:lvlOverride>
  </w:num>
  <w:num w:numId="31">
    <w:abstractNumId w:val="13"/>
  </w:num>
  <w:num w:numId="32">
    <w:abstractNumId w:val="5"/>
  </w:num>
  <w:num w:numId="33">
    <w:abstractNumId w:val="23"/>
  </w:num>
  <w:num w:numId="34">
    <w:abstractNumId w:val="16"/>
  </w:num>
  <w:num w:numId="35">
    <w:abstractNumId w:val="28"/>
  </w:num>
  <w:num w:numId="36">
    <w:abstractNumId w:val="26"/>
  </w:num>
  <w:num w:numId="37">
    <w:abstractNumId w:val="7"/>
  </w:num>
  <w:num w:numId="38">
    <w:abstractNumId w:val="0"/>
  </w:num>
  <w:num w:numId="39">
    <w:abstractNumId w:val="29"/>
  </w:num>
  <w:num w:numId="40">
    <w:abstractNumId w:val="18"/>
  </w:num>
  <w:num w:numId="41">
    <w:abstractNumId w:val="36"/>
  </w:num>
  <w:num w:numId="42">
    <w:abstractNumId w:val="6"/>
  </w:num>
  <w:num w:numId="43">
    <w:abstractNumId w:val="22"/>
  </w:num>
  <w:num w:numId="44">
    <w:abstractNumId w:val="10"/>
  </w:num>
  <w:num w:numId="45">
    <w:abstractNumId w:val="9"/>
  </w:num>
  <w:num w:numId="46">
    <w:abstractNumId w:val="17"/>
  </w:num>
  <w:num w:numId="4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Diedrich">
    <w15:presenceInfo w15:providerId="None" w15:userId="Sebastian Died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visionView w:markup="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3671"/>
    <w:rsid w:val="00005D81"/>
    <w:rsid w:val="000064D8"/>
    <w:rsid w:val="0003745D"/>
    <w:rsid w:val="00070A53"/>
    <w:rsid w:val="000848A7"/>
    <w:rsid w:val="000C0007"/>
    <w:rsid w:val="000C0444"/>
    <w:rsid w:val="000E16F2"/>
    <w:rsid w:val="00125D3C"/>
    <w:rsid w:val="00133044"/>
    <w:rsid w:val="001353D3"/>
    <w:rsid w:val="00136263"/>
    <w:rsid w:val="00160EC1"/>
    <w:rsid w:val="00167F07"/>
    <w:rsid w:val="001A1373"/>
    <w:rsid w:val="001A2256"/>
    <w:rsid w:val="001C702C"/>
    <w:rsid w:val="001F73CE"/>
    <w:rsid w:val="00215B05"/>
    <w:rsid w:val="002255F9"/>
    <w:rsid w:val="00245D59"/>
    <w:rsid w:val="002521F7"/>
    <w:rsid w:val="00267D01"/>
    <w:rsid w:val="00273C0A"/>
    <w:rsid w:val="0028319F"/>
    <w:rsid w:val="00284C9B"/>
    <w:rsid w:val="00284F81"/>
    <w:rsid w:val="00290C41"/>
    <w:rsid w:val="002939DE"/>
    <w:rsid w:val="002C1FD5"/>
    <w:rsid w:val="00314DDC"/>
    <w:rsid w:val="003324CE"/>
    <w:rsid w:val="003453FC"/>
    <w:rsid w:val="003458B7"/>
    <w:rsid w:val="00350B00"/>
    <w:rsid w:val="00377962"/>
    <w:rsid w:val="00385071"/>
    <w:rsid w:val="003B06DA"/>
    <w:rsid w:val="003D1A0A"/>
    <w:rsid w:val="003D1B1C"/>
    <w:rsid w:val="004358EE"/>
    <w:rsid w:val="00441D41"/>
    <w:rsid w:val="00443E09"/>
    <w:rsid w:val="00454300"/>
    <w:rsid w:val="00473E83"/>
    <w:rsid w:val="00480170"/>
    <w:rsid w:val="004804BA"/>
    <w:rsid w:val="004B12A4"/>
    <w:rsid w:val="004B5510"/>
    <w:rsid w:val="004D4A49"/>
    <w:rsid w:val="004E66FF"/>
    <w:rsid w:val="004F0CFE"/>
    <w:rsid w:val="00502461"/>
    <w:rsid w:val="00521355"/>
    <w:rsid w:val="0052570A"/>
    <w:rsid w:val="00557C57"/>
    <w:rsid w:val="005A11C7"/>
    <w:rsid w:val="005A1BDB"/>
    <w:rsid w:val="005A383D"/>
    <w:rsid w:val="005B5AE8"/>
    <w:rsid w:val="005C0552"/>
    <w:rsid w:val="005E4E19"/>
    <w:rsid w:val="00601B40"/>
    <w:rsid w:val="00606076"/>
    <w:rsid w:val="00626CA4"/>
    <w:rsid w:val="00633497"/>
    <w:rsid w:val="00680C83"/>
    <w:rsid w:val="006A5205"/>
    <w:rsid w:val="006B5445"/>
    <w:rsid w:val="006C313B"/>
    <w:rsid w:val="006D4D2C"/>
    <w:rsid w:val="006D6875"/>
    <w:rsid w:val="006E3421"/>
    <w:rsid w:val="006E46F3"/>
    <w:rsid w:val="00757A04"/>
    <w:rsid w:val="0077212B"/>
    <w:rsid w:val="007A559A"/>
    <w:rsid w:val="007B5E39"/>
    <w:rsid w:val="007B642E"/>
    <w:rsid w:val="007C2DB6"/>
    <w:rsid w:val="007E3AB0"/>
    <w:rsid w:val="007E639C"/>
    <w:rsid w:val="00803FCD"/>
    <w:rsid w:val="0080793F"/>
    <w:rsid w:val="008174D6"/>
    <w:rsid w:val="008262CB"/>
    <w:rsid w:val="00827DA7"/>
    <w:rsid w:val="0083089B"/>
    <w:rsid w:val="0083237A"/>
    <w:rsid w:val="00841603"/>
    <w:rsid w:val="00851DBD"/>
    <w:rsid w:val="00856C96"/>
    <w:rsid w:val="008635AC"/>
    <w:rsid w:val="00881CFA"/>
    <w:rsid w:val="008956FC"/>
    <w:rsid w:val="008B245A"/>
    <w:rsid w:val="008B2822"/>
    <w:rsid w:val="008B58AC"/>
    <w:rsid w:val="008C2C0B"/>
    <w:rsid w:val="008C5614"/>
    <w:rsid w:val="008E4EF3"/>
    <w:rsid w:val="008E5E3F"/>
    <w:rsid w:val="0093176B"/>
    <w:rsid w:val="0095522C"/>
    <w:rsid w:val="009560B1"/>
    <w:rsid w:val="009615F3"/>
    <w:rsid w:val="00966173"/>
    <w:rsid w:val="009748F5"/>
    <w:rsid w:val="009759D6"/>
    <w:rsid w:val="009801E9"/>
    <w:rsid w:val="009847A9"/>
    <w:rsid w:val="009A285C"/>
    <w:rsid w:val="009D7050"/>
    <w:rsid w:val="00A01A2B"/>
    <w:rsid w:val="00A051E1"/>
    <w:rsid w:val="00A146FF"/>
    <w:rsid w:val="00A34414"/>
    <w:rsid w:val="00A57381"/>
    <w:rsid w:val="00A773E1"/>
    <w:rsid w:val="00A826FE"/>
    <w:rsid w:val="00A8370E"/>
    <w:rsid w:val="00A92B3F"/>
    <w:rsid w:val="00AC5F0F"/>
    <w:rsid w:val="00AF3A46"/>
    <w:rsid w:val="00B03491"/>
    <w:rsid w:val="00B3385D"/>
    <w:rsid w:val="00B64442"/>
    <w:rsid w:val="00BC7E32"/>
    <w:rsid w:val="00BD4058"/>
    <w:rsid w:val="00BD60EC"/>
    <w:rsid w:val="00BF0DD7"/>
    <w:rsid w:val="00C37FD1"/>
    <w:rsid w:val="00C42683"/>
    <w:rsid w:val="00C5065F"/>
    <w:rsid w:val="00C618AA"/>
    <w:rsid w:val="00C733BE"/>
    <w:rsid w:val="00C82F4C"/>
    <w:rsid w:val="00C84D7A"/>
    <w:rsid w:val="00CA5B1A"/>
    <w:rsid w:val="00CD6D48"/>
    <w:rsid w:val="00CE45F4"/>
    <w:rsid w:val="00D65973"/>
    <w:rsid w:val="00D731C0"/>
    <w:rsid w:val="00D85B40"/>
    <w:rsid w:val="00DC3E45"/>
    <w:rsid w:val="00E00A32"/>
    <w:rsid w:val="00E13124"/>
    <w:rsid w:val="00E27EFD"/>
    <w:rsid w:val="00E45A47"/>
    <w:rsid w:val="00E50A75"/>
    <w:rsid w:val="00E54D03"/>
    <w:rsid w:val="00E71BE6"/>
    <w:rsid w:val="00E7517E"/>
    <w:rsid w:val="00E77326"/>
    <w:rsid w:val="00E91334"/>
    <w:rsid w:val="00EB2538"/>
    <w:rsid w:val="00EB2C41"/>
    <w:rsid w:val="00EC2DDA"/>
    <w:rsid w:val="00ED092D"/>
    <w:rsid w:val="00EF4608"/>
    <w:rsid w:val="00F32D8D"/>
    <w:rsid w:val="00FC4894"/>
    <w:rsid w:val="00FD1851"/>
    <w:rsid w:val="00FE35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 w:type="paragraph" w:styleId="Aufzhlungszeichen">
    <w:name w:val="List Bullet"/>
    <w:basedOn w:val="Standard"/>
    <w:uiPriority w:val="99"/>
    <w:unhideWhenUsed/>
    <w:rsid w:val="00E27EFD"/>
    <w:pPr>
      <w:numPr>
        <w:numId w:val="38"/>
      </w:numPr>
      <w:contextualSpacing/>
    </w:pPr>
  </w:style>
  <w:style w:type="character" w:styleId="Hyperlink">
    <w:name w:val="Hyperlink"/>
    <w:basedOn w:val="Absatz-Standardschriftart"/>
    <w:uiPriority w:val="99"/>
    <w:unhideWhenUsed/>
    <w:rsid w:val="00E45A47"/>
    <w:rPr>
      <w:color w:val="0563C1" w:themeColor="hyperlink"/>
      <w:u w:val="single"/>
    </w:rPr>
  </w:style>
  <w:style w:type="paragraph" w:customStyle="1" w:styleId="Default">
    <w:name w:val="Default"/>
    <w:rsid w:val="008B245A"/>
    <w:pPr>
      <w:widowControl/>
      <w:suppressAutoHyphens w:val="0"/>
      <w:autoSpaceDE w:val="0"/>
      <w:adjustRightInd w:val="0"/>
      <w:textAlignment w:val="auto"/>
    </w:pPr>
    <w:rPr>
      <w:rFonts w:ascii="Calibri" w:hAnsi="Calibri" w:cs="Calibri"/>
      <w:color w:val="000000"/>
      <w:kern w:val="0"/>
      <w:lang w:val="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pub.informatik.haw-hamburg.de/home/pub/prof/klauck_christoph/AD/AD_Hash.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1.tmp"/><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informatik.haw-hamburg.de/home/pub/prof/klauck_christoph/AD/AD_Hash.pdf" TargetMode="External"/><Relationship Id="rId5" Type="http://schemas.openxmlformats.org/officeDocument/2006/relationships/footnotes" Target="footnotes.xml"/><Relationship Id="rId15" Type="http://schemas.openxmlformats.org/officeDocument/2006/relationships/hyperlink" Target="http://users.informatik.haw-hamburg.de/~klauck/AlguDat/textb.txt" TargetMode="External"/><Relationship Id="rId10" Type="http://schemas.openxmlformats.org/officeDocument/2006/relationships/hyperlink" Target="http://pub.informatik.haw-hamburg.de/home/pub/prof/klauck_christoph/AD/AD_Hash.pdf"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users.informatik.haw-hamburg.de/~klauck/AlguDat/texta.tx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Insert</a:t>
            </a:r>
            <a:r>
              <a:rPr lang="de-DE" baseline="0"/>
              <a:t> - Zeit in ms</a:t>
            </a:r>
            <a:endParaRPr lang="de-DE"/>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Linear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Insert!$B$3:$I$3</c:f>
              <c:numCache>
                <c:formatCode>General</c:formatCode>
                <c:ptCount val="8"/>
                <c:pt idx="0">
                  <c:v>500</c:v>
                </c:pt>
                <c:pt idx="1">
                  <c:v>1000</c:v>
                </c:pt>
                <c:pt idx="2">
                  <c:v>2000</c:v>
                </c:pt>
                <c:pt idx="3">
                  <c:v>4000</c:v>
                </c:pt>
                <c:pt idx="4">
                  <c:v>8000</c:v>
                </c:pt>
                <c:pt idx="5">
                  <c:v>16000</c:v>
                </c:pt>
                <c:pt idx="6">
                  <c:v>32000</c:v>
                </c:pt>
                <c:pt idx="7">
                  <c:v>64000</c:v>
                </c:pt>
              </c:numCache>
            </c:numRef>
          </c:xVal>
          <c:yVal>
            <c:numRef>
              <c:f>Insert!$B$4:$I$4</c:f>
              <c:numCache>
                <c:formatCode>General</c:formatCode>
                <c:ptCount val="8"/>
                <c:pt idx="0">
                  <c:v>8.4499999999999993</c:v>
                </c:pt>
                <c:pt idx="1">
                  <c:v>19.309999999999999</c:v>
                </c:pt>
                <c:pt idx="2">
                  <c:v>81.510000000000005</c:v>
                </c:pt>
                <c:pt idx="3">
                  <c:v>311.14999999999998</c:v>
                </c:pt>
                <c:pt idx="4">
                  <c:v>1269.17</c:v>
                </c:pt>
                <c:pt idx="5">
                  <c:v>5187.45</c:v>
                </c:pt>
                <c:pt idx="6">
                  <c:v>21113.62</c:v>
                </c:pt>
                <c:pt idx="7">
                  <c:v>60881.18</c:v>
                </c:pt>
              </c:numCache>
            </c:numRef>
          </c:yVal>
          <c:smooth val="1"/>
        </c:ser>
        <c:ser>
          <c:idx val="1"/>
          <c:order val="1"/>
          <c:tx>
            <c:v>Quadratisch</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Insert!$B$3:$I$3</c:f>
              <c:numCache>
                <c:formatCode>General</c:formatCode>
                <c:ptCount val="8"/>
                <c:pt idx="0">
                  <c:v>500</c:v>
                </c:pt>
                <c:pt idx="1">
                  <c:v>1000</c:v>
                </c:pt>
                <c:pt idx="2">
                  <c:v>2000</c:v>
                </c:pt>
                <c:pt idx="3">
                  <c:v>4000</c:v>
                </c:pt>
                <c:pt idx="4">
                  <c:v>8000</c:v>
                </c:pt>
                <c:pt idx="5">
                  <c:v>16000</c:v>
                </c:pt>
                <c:pt idx="6">
                  <c:v>32000</c:v>
                </c:pt>
                <c:pt idx="7">
                  <c:v>64000</c:v>
                </c:pt>
              </c:numCache>
            </c:numRef>
          </c:xVal>
          <c:yVal>
            <c:numRef>
              <c:f>Insert!$B$5:$I$5</c:f>
              <c:numCache>
                <c:formatCode>General</c:formatCode>
                <c:ptCount val="8"/>
                <c:pt idx="0">
                  <c:v>10.47</c:v>
                </c:pt>
                <c:pt idx="1">
                  <c:v>19.25</c:v>
                </c:pt>
                <c:pt idx="2">
                  <c:v>81.73</c:v>
                </c:pt>
                <c:pt idx="3">
                  <c:v>313.17</c:v>
                </c:pt>
                <c:pt idx="4">
                  <c:v>1273.23</c:v>
                </c:pt>
                <c:pt idx="5">
                  <c:v>5290.61</c:v>
                </c:pt>
                <c:pt idx="6">
                  <c:v>21110.41</c:v>
                </c:pt>
                <c:pt idx="7">
                  <c:v>60960.22</c:v>
                </c:pt>
              </c:numCache>
            </c:numRef>
          </c:yVal>
          <c:smooth val="1"/>
        </c:ser>
        <c:ser>
          <c:idx val="2"/>
          <c:order val="2"/>
          <c:tx>
            <c:v>DoubleHashing (Brent)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Insert!$B$3:$I$3</c:f>
              <c:numCache>
                <c:formatCode>General</c:formatCode>
                <c:ptCount val="8"/>
                <c:pt idx="0">
                  <c:v>500</c:v>
                </c:pt>
                <c:pt idx="1">
                  <c:v>1000</c:v>
                </c:pt>
                <c:pt idx="2">
                  <c:v>2000</c:v>
                </c:pt>
                <c:pt idx="3">
                  <c:v>4000</c:v>
                </c:pt>
                <c:pt idx="4">
                  <c:v>8000</c:v>
                </c:pt>
                <c:pt idx="5">
                  <c:v>16000</c:v>
                </c:pt>
                <c:pt idx="6">
                  <c:v>32000</c:v>
                </c:pt>
                <c:pt idx="7">
                  <c:v>64000</c:v>
                </c:pt>
              </c:numCache>
            </c:numRef>
          </c:xVal>
          <c:yVal>
            <c:numRef>
              <c:f>Insert!$B$6:$I$6</c:f>
              <c:numCache>
                <c:formatCode>General</c:formatCode>
                <c:ptCount val="8"/>
                <c:pt idx="0">
                  <c:v>12.22</c:v>
                </c:pt>
                <c:pt idx="1">
                  <c:v>19.77</c:v>
                </c:pt>
                <c:pt idx="2">
                  <c:v>77.599999999999994</c:v>
                </c:pt>
                <c:pt idx="3">
                  <c:v>314.24</c:v>
                </c:pt>
                <c:pt idx="4">
                  <c:v>1266.8499999999999</c:v>
                </c:pt>
                <c:pt idx="5">
                  <c:v>5202.04</c:v>
                </c:pt>
                <c:pt idx="6">
                  <c:v>21113.53</c:v>
                </c:pt>
                <c:pt idx="7">
                  <c:v>61227.26</c:v>
                </c:pt>
              </c:numCache>
            </c:numRef>
          </c:yVal>
          <c:smooth val="1"/>
        </c:ser>
        <c:dLbls>
          <c:showLegendKey val="0"/>
          <c:showVal val="0"/>
          <c:showCatName val="0"/>
          <c:showSerName val="0"/>
          <c:showPercent val="0"/>
          <c:showBubbleSize val="0"/>
        </c:dLbls>
        <c:axId val="345761888"/>
        <c:axId val="345763568"/>
      </c:scatterChart>
      <c:valAx>
        <c:axId val="345761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5763568"/>
        <c:crosses val="autoZero"/>
        <c:crossBetween val="midCat"/>
      </c:valAx>
      <c:valAx>
        <c:axId val="345763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576188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Anzahl Sondierungen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Linear</c:v>
          </c:tx>
          <c:spPr>
            <a:solidFill>
              <a:schemeClr val="accent1"/>
            </a:solidFill>
            <a:ln>
              <a:noFill/>
            </a:ln>
            <a:effectLst/>
          </c:spPr>
          <c:invertIfNegative val="0"/>
          <c:cat>
            <c:numRef>
              <c:f>Sondierungen!$B$3:$I$3</c:f>
              <c:numCache>
                <c:formatCode>General</c:formatCode>
                <c:ptCount val="8"/>
                <c:pt idx="0">
                  <c:v>500</c:v>
                </c:pt>
                <c:pt idx="1">
                  <c:v>1000</c:v>
                </c:pt>
                <c:pt idx="2">
                  <c:v>2000</c:v>
                </c:pt>
                <c:pt idx="3">
                  <c:v>4000</c:v>
                </c:pt>
                <c:pt idx="4">
                  <c:v>8000</c:v>
                </c:pt>
                <c:pt idx="5">
                  <c:v>16000</c:v>
                </c:pt>
                <c:pt idx="6">
                  <c:v>32000</c:v>
                </c:pt>
                <c:pt idx="7">
                  <c:v>64000</c:v>
                </c:pt>
              </c:numCache>
            </c:numRef>
          </c:cat>
          <c:val>
            <c:numRef>
              <c:f>Sondierungen!$B$4:$I$4</c:f>
              <c:numCache>
                <c:formatCode>General</c:formatCode>
                <c:ptCount val="8"/>
                <c:pt idx="0">
                  <c:v>350</c:v>
                </c:pt>
                <c:pt idx="1">
                  <c:v>239</c:v>
                </c:pt>
                <c:pt idx="2">
                  <c:v>148</c:v>
                </c:pt>
                <c:pt idx="3">
                  <c:v>334</c:v>
                </c:pt>
                <c:pt idx="4">
                  <c:v>156</c:v>
                </c:pt>
                <c:pt idx="5">
                  <c:v>247</c:v>
                </c:pt>
                <c:pt idx="6">
                  <c:v>214</c:v>
                </c:pt>
                <c:pt idx="7">
                  <c:v>279</c:v>
                </c:pt>
              </c:numCache>
            </c:numRef>
          </c:val>
        </c:ser>
        <c:ser>
          <c:idx val="1"/>
          <c:order val="1"/>
          <c:tx>
            <c:v>Quadratisch</c:v>
          </c:tx>
          <c:spPr>
            <a:solidFill>
              <a:schemeClr val="accent2"/>
            </a:solidFill>
            <a:ln>
              <a:noFill/>
            </a:ln>
            <a:effectLst/>
          </c:spPr>
          <c:invertIfNegative val="0"/>
          <c:cat>
            <c:numRef>
              <c:f>Sondierungen!$B$3:$I$3</c:f>
              <c:numCache>
                <c:formatCode>General</c:formatCode>
                <c:ptCount val="8"/>
                <c:pt idx="0">
                  <c:v>500</c:v>
                </c:pt>
                <c:pt idx="1">
                  <c:v>1000</c:v>
                </c:pt>
                <c:pt idx="2">
                  <c:v>2000</c:v>
                </c:pt>
                <c:pt idx="3">
                  <c:v>4000</c:v>
                </c:pt>
                <c:pt idx="4">
                  <c:v>8000</c:v>
                </c:pt>
                <c:pt idx="5">
                  <c:v>16000</c:v>
                </c:pt>
                <c:pt idx="6">
                  <c:v>32000</c:v>
                </c:pt>
                <c:pt idx="7">
                  <c:v>64000</c:v>
                </c:pt>
              </c:numCache>
            </c:numRef>
          </c:cat>
          <c:val>
            <c:numRef>
              <c:f>Sondierungen!$B$5:$I$5</c:f>
              <c:numCache>
                <c:formatCode>General</c:formatCode>
                <c:ptCount val="8"/>
                <c:pt idx="0">
                  <c:v>398</c:v>
                </c:pt>
                <c:pt idx="1">
                  <c:v>361</c:v>
                </c:pt>
                <c:pt idx="2">
                  <c:v>271</c:v>
                </c:pt>
                <c:pt idx="3">
                  <c:v>241</c:v>
                </c:pt>
                <c:pt idx="4">
                  <c:v>364</c:v>
                </c:pt>
                <c:pt idx="5">
                  <c:v>771</c:v>
                </c:pt>
                <c:pt idx="6">
                  <c:v>490</c:v>
                </c:pt>
                <c:pt idx="7">
                  <c:v>870</c:v>
                </c:pt>
              </c:numCache>
            </c:numRef>
          </c:val>
        </c:ser>
        <c:ser>
          <c:idx val="2"/>
          <c:order val="2"/>
          <c:tx>
            <c:v>DoubleHashing (Brent)</c:v>
          </c:tx>
          <c:spPr>
            <a:solidFill>
              <a:schemeClr val="accent3"/>
            </a:solidFill>
            <a:ln>
              <a:noFill/>
            </a:ln>
            <a:effectLst/>
          </c:spPr>
          <c:invertIfNegative val="0"/>
          <c:cat>
            <c:numRef>
              <c:f>Sondierungen!$B$3:$I$3</c:f>
              <c:numCache>
                <c:formatCode>General</c:formatCode>
                <c:ptCount val="8"/>
                <c:pt idx="0">
                  <c:v>500</c:v>
                </c:pt>
                <c:pt idx="1">
                  <c:v>1000</c:v>
                </c:pt>
                <c:pt idx="2">
                  <c:v>2000</c:v>
                </c:pt>
                <c:pt idx="3">
                  <c:v>4000</c:v>
                </c:pt>
                <c:pt idx="4">
                  <c:v>8000</c:v>
                </c:pt>
                <c:pt idx="5">
                  <c:v>16000</c:v>
                </c:pt>
                <c:pt idx="6">
                  <c:v>32000</c:v>
                </c:pt>
                <c:pt idx="7">
                  <c:v>64000</c:v>
                </c:pt>
              </c:numCache>
            </c:numRef>
          </c:cat>
          <c:val>
            <c:numRef>
              <c:f>Sondierungen!$B$6:$I$6</c:f>
              <c:numCache>
                <c:formatCode>General</c:formatCode>
                <c:ptCount val="8"/>
                <c:pt idx="0">
                  <c:v>515</c:v>
                </c:pt>
                <c:pt idx="1">
                  <c:v>449</c:v>
                </c:pt>
                <c:pt idx="2">
                  <c:v>296</c:v>
                </c:pt>
                <c:pt idx="3">
                  <c:v>447</c:v>
                </c:pt>
                <c:pt idx="4">
                  <c:v>312</c:v>
                </c:pt>
                <c:pt idx="5">
                  <c:v>494</c:v>
                </c:pt>
                <c:pt idx="6">
                  <c:v>428</c:v>
                </c:pt>
                <c:pt idx="7">
                  <c:v>558</c:v>
                </c:pt>
              </c:numCache>
            </c:numRef>
          </c:val>
        </c:ser>
        <c:dLbls>
          <c:showLegendKey val="0"/>
          <c:showVal val="0"/>
          <c:showCatName val="0"/>
          <c:showSerName val="0"/>
          <c:showPercent val="0"/>
          <c:showBubbleSize val="0"/>
        </c:dLbls>
        <c:gapWidth val="219"/>
        <c:overlap val="-27"/>
        <c:axId val="472271952"/>
        <c:axId val="472272512"/>
      </c:barChart>
      <c:catAx>
        <c:axId val="47227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2272512"/>
        <c:crosses val="autoZero"/>
        <c:auto val="1"/>
        <c:lblAlgn val="ctr"/>
        <c:lblOffset val="100"/>
        <c:noMultiLvlLbl val="0"/>
      </c:catAx>
      <c:valAx>
        <c:axId val="47227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22719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Find (dolore)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Linear</c:v>
          </c:tx>
          <c:spPr>
            <a:solidFill>
              <a:schemeClr val="accent1"/>
            </a:solidFill>
            <a:ln>
              <a:noFill/>
            </a:ln>
            <a:effectLst/>
          </c:spPr>
          <c:invertIfNegative val="0"/>
          <c:cat>
            <c:numRef>
              <c:f>Find!$B$2:$I$2</c:f>
              <c:numCache>
                <c:formatCode>General</c:formatCode>
                <c:ptCount val="8"/>
                <c:pt idx="0">
                  <c:v>500</c:v>
                </c:pt>
                <c:pt idx="1">
                  <c:v>1000</c:v>
                </c:pt>
                <c:pt idx="2">
                  <c:v>2000</c:v>
                </c:pt>
                <c:pt idx="3">
                  <c:v>4000</c:v>
                </c:pt>
                <c:pt idx="4">
                  <c:v>8000</c:v>
                </c:pt>
                <c:pt idx="5">
                  <c:v>16000</c:v>
                </c:pt>
                <c:pt idx="6">
                  <c:v>32000</c:v>
                </c:pt>
                <c:pt idx="7">
                  <c:v>64000</c:v>
                </c:pt>
              </c:numCache>
            </c:numRef>
          </c:cat>
          <c:val>
            <c:numRef>
              <c:f>Find!$B$3:$I$3</c:f>
              <c:numCache>
                <c:formatCode>General</c:formatCode>
                <c:ptCount val="8"/>
                <c:pt idx="0">
                  <c:v>4460</c:v>
                </c:pt>
                <c:pt idx="1">
                  <c:v>11150</c:v>
                </c:pt>
                <c:pt idx="2">
                  <c:v>3504</c:v>
                </c:pt>
                <c:pt idx="3">
                  <c:v>3823</c:v>
                </c:pt>
                <c:pt idx="4">
                  <c:v>3823</c:v>
                </c:pt>
                <c:pt idx="5">
                  <c:v>4142</c:v>
                </c:pt>
                <c:pt idx="6">
                  <c:v>4779</c:v>
                </c:pt>
                <c:pt idx="7">
                  <c:v>5097</c:v>
                </c:pt>
              </c:numCache>
            </c:numRef>
          </c:val>
        </c:ser>
        <c:ser>
          <c:idx val="1"/>
          <c:order val="1"/>
          <c:tx>
            <c:v>Quadratisch</c:v>
          </c:tx>
          <c:spPr>
            <a:solidFill>
              <a:schemeClr val="accent2"/>
            </a:solidFill>
            <a:ln>
              <a:noFill/>
            </a:ln>
            <a:effectLst/>
          </c:spPr>
          <c:invertIfNegative val="0"/>
          <c:cat>
            <c:numRef>
              <c:f>Find!$B$2:$I$2</c:f>
              <c:numCache>
                <c:formatCode>General</c:formatCode>
                <c:ptCount val="8"/>
                <c:pt idx="0">
                  <c:v>500</c:v>
                </c:pt>
                <c:pt idx="1">
                  <c:v>1000</c:v>
                </c:pt>
                <c:pt idx="2">
                  <c:v>2000</c:v>
                </c:pt>
                <c:pt idx="3">
                  <c:v>4000</c:v>
                </c:pt>
                <c:pt idx="4">
                  <c:v>8000</c:v>
                </c:pt>
                <c:pt idx="5">
                  <c:v>16000</c:v>
                </c:pt>
                <c:pt idx="6">
                  <c:v>32000</c:v>
                </c:pt>
                <c:pt idx="7">
                  <c:v>64000</c:v>
                </c:pt>
              </c:numCache>
            </c:numRef>
          </c:cat>
          <c:val>
            <c:numRef>
              <c:f>Find!$B$4:$I$4</c:f>
              <c:numCache>
                <c:formatCode>General</c:formatCode>
                <c:ptCount val="8"/>
                <c:pt idx="0">
                  <c:v>4460</c:v>
                </c:pt>
                <c:pt idx="1">
                  <c:v>10832</c:v>
                </c:pt>
                <c:pt idx="2">
                  <c:v>3186</c:v>
                </c:pt>
                <c:pt idx="3">
                  <c:v>3823</c:v>
                </c:pt>
                <c:pt idx="4">
                  <c:v>4141</c:v>
                </c:pt>
                <c:pt idx="5">
                  <c:v>3823</c:v>
                </c:pt>
                <c:pt idx="6">
                  <c:v>5097</c:v>
                </c:pt>
                <c:pt idx="7">
                  <c:v>5098</c:v>
                </c:pt>
              </c:numCache>
            </c:numRef>
          </c:val>
        </c:ser>
        <c:ser>
          <c:idx val="2"/>
          <c:order val="2"/>
          <c:tx>
            <c:v>DoubleHashing</c:v>
          </c:tx>
          <c:spPr>
            <a:solidFill>
              <a:schemeClr val="accent3"/>
            </a:solidFill>
            <a:ln>
              <a:noFill/>
            </a:ln>
            <a:effectLst/>
          </c:spPr>
          <c:invertIfNegative val="0"/>
          <c:cat>
            <c:numRef>
              <c:f>Find!$B$2:$I$2</c:f>
              <c:numCache>
                <c:formatCode>General</c:formatCode>
                <c:ptCount val="8"/>
                <c:pt idx="0">
                  <c:v>500</c:v>
                </c:pt>
                <c:pt idx="1">
                  <c:v>1000</c:v>
                </c:pt>
                <c:pt idx="2">
                  <c:v>2000</c:v>
                </c:pt>
                <c:pt idx="3">
                  <c:v>4000</c:v>
                </c:pt>
                <c:pt idx="4">
                  <c:v>8000</c:v>
                </c:pt>
                <c:pt idx="5">
                  <c:v>16000</c:v>
                </c:pt>
                <c:pt idx="6">
                  <c:v>32000</c:v>
                </c:pt>
                <c:pt idx="7">
                  <c:v>64000</c:v>
                </c:pt>
              </c:numCache>
            </c:numRef>
          </c:cat>
          <c:val>
            <c:numRef>
              <c:f>Find!$B$5:$I$5</c:f>
              <c:numCache>
                <c:formatCode>General</c:formatCode>
                <c:ptCount val="8"/>
                <c:pt idx="0">
                  <c:v>637</c:v>
                </c:pt>
                <c:pt idx="1">
                  <c:v>318</c:v>
                </c:pt>
                <c:pt idx="2">
                  <c:v>319</c:v>
                </c:pt>
                <c:pt idx="3">
                  <c:v>956</c:v>
                </c:pt>
                <c:pt idx="4">
                  <c:v>637</c:v>
                </c:pt>
                <c:pt idx="5">
                  <c:v>1274</c:v>
                </c:pt>
                <c:pt idx="6">
                  <c:v>955</c:v>
                </c:pt>
                <c:pt idx="7">
                  <c:v>956</c:v>
                </c:pt>
              </c:numCache>
            </c:numRef>
          </c:val>
        </c:ser>
        <c:dLbls>
          <c:showLegendKey val="0"/>
          <c:showVal val="0"/>
          <c:showCatName val="0"/>
          <c:showSerName val="0"/>
          <c:showPercent val="0"/>
          <c:showBubbleSize val="0"/>
        </c:dLbls>
        <c:gapWidth val="219"/>
        <c:overlap val="-27"/>
        <c:axId val="352555472"/>
        <c:axId val="352556032"/>
      </c:barChart>
      <c:catAx>
        <c:axId val="35255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52556032"/>
        <c:crosses val="autoZero"/>
        <c:auto val="1"/>
        <c:lblAlgn val="ctr"/>
        <c:lblOffset val="100"/>
        <c:noMultiLvlLbl val="0"/>
      </c:catAx>
      <c:valAx>
        <c:axId val="35255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525554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1409</Words>
  <Characters>8880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3</cp:revision>
  <cp:lastPrinted>2016-01-06T05:09:00Z</cp:lastPrinted>
  <dcterms:created xsi:type="dcterms:W3CDTF">2016-01-14T08:13:00Z</dcterms:created>
  <dcterms:modified xsi:type="dcterms:W3CDTF">2016-01-14T08:19:00Z</dcterms:modified>
</cp:coreProperties>
</file>