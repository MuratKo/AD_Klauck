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8EE" w:rsidRDefault="008C2C0B">
      <w:r>
        <w:rPr>
          <w:b/>
        </w:rPr>
        <w:t>Team</w:t>
      </w:r>
      <w:r>
        <w:t>: 03, Sebastian Diedrich – Murat Korkmaz</w:t>
      </w:r>
    </w:p>
    <w:p w:rsidR="004358EE" w:rsidRDefault="008C2C0B">
      <w:r>
        <w:rPr>
          <w:b/>
        </w:rPr>
        <w:t>Aufgabenaufteilung</w:t>
      </w:r>
      <w:r>
        <w:t>:</w:t>
      </w:r>
    </w:p>
    <w:p w:rsidR="004358EE" w:rsidRDefault="008C2C0B">
      <w:pPr>
        <w:pStyle w:val="Listenabsatz"/>
        <w:numPr>
          <w:ilvl w:val="0"/>
          <w:numId w:val="21"/>
        </w:numPr>
      </w:pPr>
      <w:r>
        <w:t>Aufgaben, für die Teammitglied 1 verantwortlich ist:</w:t>
      </w:r>
    </w:p>
    <w:p w:rsidR="004358EE" w:rsidRDefault="008C2C0B">
      <w:pPr>
        <w:pStyle w:val="Listenabsatz"/>
        <w:numPr>
          <w:ilvl w:val="0"/>
          <w:numId w:val="22"/>
        </w:numPr>
      </w:pPr>
      <w:r>
        <w:t>Skizze</w:t>
      </w:r>
    </w:p>
    <w:p w:rsidR="004358EE" w:rsidRPr="00D85B40" w:rsidRDefault="008C2C0B" w:rsidP="00D85B40">
      <w:pPr>
        <w:pStyle w:val="Listenabsatz"/>
      </w:pPr>
      <w:r>
        <w:t>Dateien, die komplett/zum Teil von Teammitglied 1 implementiert/bearbeitet wurden:</w:t>
      </w:r>
    </w:p>
    <w:p w:rsidR="004358EE" w:rsidRDefault="008C2C0B">
      <w:pPr>
        <w:pStyle w:val="Listenabsatz"/>
        <w:numPr>
          <w:ilvl w:val="0"/>
          <w:numId w:val="19"/>
        </w:numPr>
      </w:pPr>
      <w:r>
        <w:t>Aufgaben, für die Teammitglied 2 verantwortlich ist:</w:t>
      </w:r>
    </w:p>
    <w:p w:rsidR="004358EE" w:rsidRDefault="008C2C0B">
      <w:pPr>
        <w:pStyle w:val="Listenabsatz"/>
        <w:numPr>
          <w:ilvl w:val="0"/>
          <w:numId w:val="24"/>
        </w:numPr>
      </w:pPr>
      <w:r>
        <w:t>Skizze</w:t>
      </w:r>
    </w:p>
    <w:p w:rsidR="004358EE" w:rsidRDefault="008C2C0B">
      <w:pPr>
        <w:pStyle w:val="Listenabsatz"/>
      </w:pPr>
      <w:r>
        <w:t>Dateien, die komplett/zum Teil von Teammitglied 1 implementiert/bearbeitet wurden:</w:t>
      </w:r>
    </w:p>
    <w:p w:rsidR="004358EE" w:rsidRDefault="008C2C0B">
      <w:r>
        <w:rPr>
          <w:b/>
        </w:rPr>
        <w:t>Quellenangaben</w:t>
      </w:r>
      <w:r w:rsidR="00D85B40">
        <w:t>: Vorlesung am 03.12</w:t>
      </w:r>
      <w:r>
        <w:t>.15</w:t>
      </w:r>
    </w:p>
    <w:p w:rsidR="004358EE" w:rsidRDefault="008C2C0B">
      <w:r>
        <w:rPr>
          <w:b/>
        </w:rPr>
        <w:t>Bearbeitungszeitraum</w:t>
      </w:r>
      <w:r>
        <w:t xml:space="preserve">: </w:t>
      </w:r>
    </w:p>
    <w:p w:rsidR="004358EE" w:rsidRDefault="008C2C0B" w:rsidP="00D85B40">
      <w:r>
        <w:rPr>
          <w:b/>
        </w:rPr>
        <w:t>Aktueller Stand</w:t>
      </w:r>
      <w:r>
        <w:t xml:space="preserve">: </w:t>
      </w:r>
    </w:p>
    <w:p w:rsidR="004358EE" w:rsidRDefault="008C2C0B">
      <w:r>
        <w:rPr>
          <w:b/>
        </w:rPr>
        <w:t>Skizze</w:t>
      </w:r>
      <w:r>
        <w:t>: (ab Seite 2)</w:t>
      </w:r>
    </w:p>
    <w:p w:rsidR="004358EE" w:rsidRDefault="00D85B40" w:rsidP="00FC4894">
      <w:pPr>
        <w:widowControl w:val="0"/>
        <w:spacing w:after="0" w:line="240" w:lineRule="auto"/>
      </w:pPr>
      <w:r>
        <w:br w:type="page"/>
      </w:r>
    </w:p>
    <w:p w:rsidR="00C37FD1" w:rsidRDefault="00C37FD1"/>
    <w:p w:rsidR="004358EE" w:rsidRDefault="008C2C0B">
      <w:pPr>
        <w:jc w:val="center"/>
      </w:pPr>
      <w:r>
        <w:rPr>
          <w:b/>
        </w:rPr>
        <w:t xml:space="preserve">Skizze Aufgabe </w:t>
      </w:r>
      <w:ins w:id="0" w:author="Sebastian Diedrich" w:date="2015-12-03T11:55:00Z">
        <w:r w:rsidR="00B03491">
          <w:rPr>
            <w:b/>
          </w:rPr>
          <w:t>3</w:t>
        </w:r>
      </w:ins>
      <w:del w:id="1" w:author="Sebastian Diedrich" w:date="2015-12-03T11:55:00Z">
        <w:r w:rsidDel="00454300">
          <w:rPr>
            <w:b/>
          </w:rPr>
          <w:delText>2</w:delText>
        </w:r>
      </w:del>
      <w:r>
        <w:rPr>
          <w:b/>
        </w:rPr>
        <w:t>:</w:t>
      </w:r>
    </w:p>
    <w:p w:rsidR="004358EE" w:rsidRDefault="004358EE">
      <w:pPr>
        <w:pStyle w:val="Listenabsatz"/>
      </w:pPr>
    </w:p>
    <w:p w:rsidR="004358EE" w:rsidRDefault="00E71BE6">
      <w:r>
        <w:rPr>
          <w:b/>
        </w:rPr>
        <w:t>Aufgabe: 3</w:t>
      </w:r>
      <w:r w:rsidR="008C2C0B">
        <w:rPr>
          <w:b/>
        </w:rPr>
        <w:t>.1</w:t>
      </w:r>
    </w:p>
    <w:p w:rsidR="004358EE" w:rsidRDefault="008C2C0B">
      <w:r>
        <w:rPr>
          <w:u w:val="single"/>
        </w:rPr>
        <w:t>Ziel:</w:t>
      </w:r>
      <w:r>
        <w:t xml:space="preserve"> Zahlengenerator </w:t>
      </w:r>
      <w:r w:rsidR="00E71BE6">
        <w:t>erweitern</w:t>
      </w:r>
    </w:p>
    <w:p w:rsidR="004358EE" w:rsidRDefault="008C2C0B">
      <w:pPr>
        <w:rPr>
          <w:u w:val="single"/>
        </w:rPr>
      </w:pPr>
      <w:r>
        <w:rPr>
          <w:u w:val="single"/>
        </w:rPr>
        <w:t>Angaben zur Implementation:</w:t>
      </w:r>
    </w:p>
    <w:p w:rsidR="004358EE" w:rsidRDefault="008C2C0B">
      <w:pPr>
        <w:numPr>
          <w:ilvl w:val="0"/>
          <w:numId w:val="19"/>
        </w:numPr>
      </w:pPr>
      <w:r>
        <w:t xml:space="preserve">Das Trennungssymbol zwischen den einzelnen Zahlen soll ein Leerzeichen sein. Es sollen nur positive Zahlen erzeugt werden. </w:t>
      </w:r>
      <w:r w:rsidR="00E71BE6">
        <w:t xml:space="preserve">Es soll die Möglichkeit bestehen eine Liste </w:t>
      </w:r>
      <w:r w:rsidR="0077212B">
        <w:t xml:space="preserve">mit Duplikaten </w:t>
      </w:r>
      <w:r w:rsidR="00E71BE6">
        <w:t>und ohne Duplikate</w:t>
      </w:r>
      <w:r w:rsidR="0077212B">
        <w:t xml:space="preserve"> von Elementen zu erstellen</w:t>
      </w:r>
      <w:r w:rsidR="00E71BE6">
        <w:t>.</w:t>
      </w:r>
    </w:p>
    <w:p w:rsidR="0077212B" w:rsidRDefault="008C2C0B" w:rsidP="0077212B">
      <w:pPr>
        <w:numPr>
          <w:ilvl w:val="0"/>
          <w:numId w:val="19"/>
        </w:numPr>
        <w:rPr>
          <w:u w:val="single"/>
        </w:rPr>
      </w:pPr>
      <w:r>
        <w:t xml:space="preserve">Auch der beste und schlimmste Fall (Zahlen sind sortiert vs. Zahlen sind umgekehrt sortiert) soll mit einer beliebigen Anzahl von Zahlen </w:t>
      </w:r>
      <w:r w:rsidR="0077212B">
        <w:t xml:space="preserve">weiterhin </w:t>
      </w:r>
      <w:r>
        <w:t xml:space="preserve">generierbar sein. </w:t>
      </w:r>
    </w:p>
    <w:p w:rsidR="0077212B" w:rsidRPr="0077212B" w:rsidRDefault="0077212B" w:rsidP="0077212B">
      <w:pPr>
        <w:numPr>
          <w:ilvl w:val="0"/>
          <w:numId w:val="19"/>
        </w:numPr>
      </w:pPr>
      <w:r w:rsidRPr="0077212B">
        <w:t>Die Auswahl der Erzeugungsmöglichkeiten soll mittels einem Parameter erfolgen.</w:t>
      </w:r>
    </w:p>
    <w:p w:rsidR="004358EE" w:rsidRPr="0077212B" w:rsidRDefault="008C2C0B" w:rsidP="0077212B">
      <w:pPr>
        <w:ind w:left="720"/>
        <w:rPr>
          <w:u w:val="single"/>
        </w:rPr>
      </w:pPr>
      <w:r w:rsidRPr="0077212B">
        <w:rPr>
          <w:u w:val="single"/>
        </w:rPr>
        <w:t>Vorgaben für die Implementation:</w:t>
      </w:r>
    </w:p>
    <w:p w:rsidR="004358EE" w:rsidRDefault="008C2C0B">
      <w:pPr>
        <w:numPr>
          <w:ilvl w:val="0"/>
          <w:numId w:val="19"/>
        </w:numPr>
      </w:pPr>
      <w:r>
        <w:t>Semantische Vorgabe:</w:t>
      </w:r>
    </w:p>
    <w:p w:rsidR="004358EE" w:rsidRDefault="008C2C0B">
      <w:pPr>
        <w:numPr>
          <w:ilvl w:val="1"/>
          <w:numId w:val="19"/>
        </w:numPr>
      </w:pPr>
      <w:r>
        <w:t>anzahlZahlen</w:t>
      </w:r>
      <w:r w:rsidR="00005D81">
        <w:t xml:space="preserve"> x pfad x enum</w:t>
      </w:r>
      <w:r>
        <w:t xml:space="preserve"> -&gt; Datei</w:t>
      </w:r>
      <w:r>
        <w:br/>
        <w:t xml:space="preserve">Datei enthält die gewünschte Anzahl von </w:t>
      </w:r>
      <w:r w:rsidR="00A826FE">
        <w:t>Elementen, die in der Weise angeordnet sind, wie durch das Enum definiert wurde und ggf. Duplikate.</w:t>
      </w:r>
      <w:r w:rsidR="00A34414">
        <w:t xml:space="preserve"> Die Datei wird unter dem „pfad“ gespeichert.</w:t>
      </w:r>
    </w:p>
    <w:p w:rsidR="006C313B" w:rsidRDefault="008C2C0B" w:rsidP="006C313B">
      <w:pPr>
        <w:numPr>
          <w:ilvl w:val="1"/>
          <w:numId w:val="19"/>
        </w:numPr>
      </w:pPr>
      <w:r>
        <w:t>Größe der Zahlenwerte</w:t>
      </w:r>
      <w:r>
        <w:br/>
      </w:r>
      <w:r w:rsidR="006C313B">
        <w:t xml:space="preserve">- Dublikate: </w:t>
      </w:r>
      <w:r w:rsidRPr="006C313B">
        <w:t xml:space="preserve">Zahlenwerte sollen im Bereich von </w:t>
      </w:r>
      <w:r w:rsidRPr="006C313B">
        <w:rPr>
          <w:b/>
        </w:rPr>
        <w:t>0 bis 1.000</w:t>
      </w:r>
      <w:r w:rsidRPr="006C313B">
        <w:t xml:space="preserve"> liegen.</w:t>
      </w:r>
      <w:r w:rsidR="006C313B">
        <w:br/>
        <w:t xml:space="preserve">- Keine Dublikate: Zahlenwerte sollen im Bereich </w:t>
      </w:r>
      <w:r w:rsidR="006C313B" w:rsidRPr="006C313B">
        <w:rPr>
          <w:b/>
        </w:rPr>
        <w:t>0 bis anzahlZahlen+500</w:t>
      </w:r>
      <w:r w:rsidR="006C313B">
        <w:t xml:space="preserve"> liegen.</w:t>
      </w:r>
    </w:p>
    <w:p w:rsidR="004358EE" w:rsidRDefault="008C2C0B">
      <w:pPr>
        <w:numPr>
          <w:ilvl w:val="0"/>
          <w:numId w:val="19"/>
        </w:numPr>
      </w:pPr>
      <w:r>
        <w:t>Syntaxtische Vorgabe:</w:t>
      </w:r>
    </w:p>
    <w:p w:rsidR="004358EE" w:rsidRDefault="008C2C0B">
      <w:pPr>
        <w:numPr>
          <w:ilvl w:val="1"/>
          <w:numId w:val="19"/>
        </w:numPr>
      </w:pPr>
      <w:r>
        <w:t>Name der Klasse: SortNum</w:t>
      </w:r>
    </w:p>
    <w:p w:rsidR="004358EE" w:rsidRDefault="008C2C0B">
      <w:pPr>
        <w:numPr>
          <w:ilvl w:val="1"/>
          <w:numId w:val="19"/>
        </w:numPr>
      </w:pPr>
      <w:r>
        <w:t>Name der Methode: sortNum</w:t>
      </w:r>
    </w:p>
    <w:p w:rsidR="00FC4894" w:rsidRPr="00FC4894" w:rsidRDefault="006C313B" w:rsidP="006C313B">
      <w:pPr>
        <w:numPr>
          <w:ilvl w:val="1"/>
          <w:numId w:val="19"/>
        </w:numPr>
        <w:spacing w:line="240" w:lineRule="auto"/>
      </w:pPr>
      <w:r w:rsidRPr="00FC4894">
        <w:t>Enum-Parameter</w:t>
      </w:r>
      <w:r w:rsidR="00FC4894" w:rsidRPr="00FC4894">
        <w:t xml:space="preserve"> und Aufruf der Methode</w:t>
      </w:r>
      <w:r w:rsidRPr="00FC4894">
        <w:t>:</w:t>
      </w:r>
      <w:r w:rsidRPr="00FC4894">
        <w:tab/>
      </w:r>
    </w:p>
    <w:p w:rsidR="00FC4894" w:rsidRPr="00FC4894" w:rsidRDefault="00FC4894" w:rsidP="00FC4894">
      <w:pPr>
        <w:spacing w:line="240" w:lineRule="auto"/>
        <w:ind w:left="1440"/>
        <w:rPr>
          <w:sz w:val="20"/>
          <w:szCs w:val="20"/>
        </w:rPr>
      </w:pPr>
      <w:r w:rsidRPr="00FC4894">
        <w:rPr>
          <w:sz w:val="20"/>
          <w:szCs w:val="20"/>
        </w:rPr>
        <w:t xml:space="preserve">RANDOM_WITH_DUBLICATES </w:t>
      </w:r>
      <w:r w:rsidRPr="00FC4894">
        <w:rPr>
          <w:sz w:val="20"/>
          <w:szCs w:val="20"/>
        </w:rPr>
        <w:tab/>
      </w:r>
      <w:r w:rsidRPr="00FC4894">
        <w:rPr>
          <w:sz w:val="20"/>
          <w:szCs w:val="20"/>
        </w:rPr>
        <w:tab/>
        <w:t>-&gt;</w:t>
      </w:r>
      <w:r w:rsidRPr="00FC4894">
        <w:rPr>
          <w:sz w:val="20"/>
          <w:szCs w:val="20"/>
        </w:rPr>
        <w:tab/>
        <w:t>Zufallszahlen ohne Dublikate</w:t>
      </w:r>
    </w:p>
    <w:p w:rsidR="00FC4894" w:rsidRPr="00FC4894" w:rsidRDefault="00FC4894" w:rsidP="00FC4894">
      <w:pPr>
        <w:spacing w:line="240" w:lineRule="auto"/>
        <w:ind w:left="1440"/>
        <w:rPr>
          <w:sz w:val="20"/>
          <w:szCs w:val="20"/>
        </w:rPr>
      </w:pPr>
      <w:r w:rsidRPr="00FC4894">
        <w:rPr>
          <w:sz w:val="20"/>
          <w:szCs w:val="20"/>
        </w:rPr>
        <w:t xml:space="preserve">RANDOM_WITHOUT_DUBLICATES </w:t>
      </w:r>
      <w:r w:rsidRPr="00FC4894">
        <w:rPr>
          <w:sz w:val="20"/>
          <w:szCs w:val="20"/>
        </w:rPr>
        <w:tab/>
        <w:t>-&gt;</w:t>
      </w:r>
      <w:r w:rsidRPr="00FC4894">
        <w:rPr>
          <w:sz w:val="20"/>
          <w:szCs w:val="20"/>
        </w:rPr>
        <w:tab/>
        <w:t>Zufallszahlen mit Dublikaten</w:t>
      </w:r>
    </w:p>
    <w:p w:rsidR="00FC4894" w:rsidRPr="00FC4894" w:rsidRDefault="00FC4894" w:rsidP="00FC4894">
      <w:pPr>
        <w:spacing w:line="240" w:lineRule="auto"/>
        <w:ind w:left="1440"/>
        <w:rPr>
          <w:sz w:val="20"/>
          <w:szCs w:val="20"/>
        </w:rPr>
      </w:pPr>
      <w:r w:rsidRPr="00FC4894">
        <w:rPr>
          <w:sz w:val="20"/>
          <w:szCs w:val="20"/>
        </w:rPr>
        <w:t xml:space="preserve">BEST_CATE </w:t>
      </w:r>
      <w:r w:rsidRPr="00FC4894">
        <w:rPr>
          <w:sz w:val="20"/>
          <w:szCs w:val="20"/>
        </w:rPr>
        <w:tab/>
      </w:r>
      <w:r w:rsidRPr="00FC4894">
        <w:rPr>
          <w:sz w:val="20"/>
          <w:szCs w:val="20"/>
        </w:rPr>
        <w:tab/>
      </w:r>
      <w:r w:rsidRPr="00FC4894">
        <w:rPr>
          <w:sz w:val="20"/>
          <w:szCs w:val="20"/>
        </w:rPr>
        <w:tab/>
      </w:r>
      <w:r w:rsidRPr="00FC4894">
        <w:rPr>
          <w:sz w:val="20"/>
          <w:szCs w:val="20"/>
        </w:rPr>
        <w:tab/>
        <w:t>-&gt;</w:t>
      </w:r>
      <w:r w:rsidRPr="00FC4894">
        <w:rPr>
          <w:sz w:val="20"/>
          <w:szCs w:val="20"/>
        </w:rPr>
        <w:tab/>
        <w:t>Zahlen aufsteigend (1..Anzahl)</w:t>
      </w:r>
    </w:p>
    <w:p w:rsidR="00FC4894" w:rsidRPr="00FC4894" w:rsidRDefault="009560B1" w:rsidP="00FC4894">
      <w:pPr>
        <w:spacing w:line="240" w:lineRule="auto"/>
        <w:ind w:left="1440"/>
        <w:rPr>
          <w:rFonts w:ascii="Consolas" w:eastAsia="Droid Sans Fallback" w:hAnsi="Consolas" w:cs="Consolas"/>
          <w:bCs/>
          <w:iCs/>
          <w:color w:val="0000C0"/>
          <w:kern w:val="0"/>
          <w:sz w:val="18"/>
          <w:szCs w:val="18"/>
        </w:rPr>
      </w:pPr>
      <w:r>
        <w:rPr>
          <w:sz w:val="20"/>
          <w:szCs w:val="20"/>
        </w:rPr>
        <w:t>WORST</w:t>
      </w:r>
      <w:r w:rsidR="00FC4894" w:rsidRPr="00FC4894">
        <w:rPr>
          <w:sz w:val="20"/>
          <w:szCs w:val="20"/>
        </w:rPr>
        <w:t xml:space="preserve">_CASE </w:t>
      </w:r>
      <w:r w:rsidR="00FC4894" w:rsidRPr="00FC4894">
        <w:rPr>
          <w:sz w:val="20"/>
          <w:szCs w:val="20"/>
        </w:rPr>
        <w:tab/>
      </w:r>
      <w:r w:rsidR="00FC4894" w:rsidRPr="00FC4894">
        <w:rPr>
          <w:sz w:val="20"/>
          <w:szCs w:val="20"/>
        </w:rPr>
        <w:tab/>
      </w:r>
      <w:r w:rsidR="00FC4894" w:rsidRPr="00FC4894">
        <w:rPr>
          <w:sz w:val="20"/>
          <w:szCs w:val="20"/>
        </w:rPr>
        <w:tab/>
      </w:r>
      <w:r w:rsidR="00FC4894" w:rsidRPr="00FC4894">
        <w:rPr>
          <w:sz w:val="20"/>
          <w:szCs w:val="20"/>
        </w:rPr>
        <w:tab/>
        <w:t>-&gt;</w:t>
      </w:r>
      <w:r w:rsidR="00FC4894" w:rsidRPr="00FC4894">
        <w:rPr>
          <w:sz w:val="20"/>
          <w:szCs w:val="20"/>
        </w:rPr>
        <w:tab/>
        <w:t>Zahlen absteigend (Anzahl..1)</w:t>
      </w:r>
    </w:p>
    <w:p w:rsidR="00FC4894" w:rsidRPr="00FC4894" w:rsidRDefault="008C2C0B" w:rsidP="00FC4894">
      <w:pPr>
        <w:spacing w:line="240" w:lineRule="auto"/>
        <w:ind w:left="1440"/>
      </w:pPr>
      <w:r w:rsidRPr="00FC4894">
        <w:rPr>
          <w:i/>
        </w:rPr>
        <w:t>Aufruf der Methode:</w:t>
      </w:r>
      <w:r w:rsidRPr="00FC4894">
        <w:t xml:space="preserve"> </w:t>
      </w:r>
      <w:r w:rsidRPr="00FC4894">
        <w:br/>
      </w:r>
      <w:r w:rsidRPr="00FC4894">
        <w:rPr>
          <w:rFonts w:asciiTheme="minorHAnsi" w:hAnsiTheme="minorHAnsi"/>
        </w:rPr>
        <w:t>Sortnum.sortNum(</w:t>
      </w:r>
      <w:r w:rsidR="00FC4894" w:rsidRPr="00FC4894">
        <w:rPr>
          <w:rFonts w:asciiTheme="minorHAnsi" w:eastAsia="Droid Sans Fallback" w:hAnsiTheme="minorHAnsi" w:cs="Consolas"/>
          <w:b/>
          <w:bCs/>
          <w:color w:val="7F0055"/>
          <w:kern w:val="0"/>
          <w:sz w:val="20"/>
          <w:szCs w:val="20"/>
        </w:rPr>
        <w:t>int</w:t>
      </w:r>
      <w:r w:rsidR="00FC4894" w:rsidRPr="00FC4894">
        <w:rPr>
          <w:rFonts w:asciiTheme="minorHAnsi" w:eastAsia="Droid Sans Fallback" w:hAnsiTheme="minorHAnsi" w:cs="Consolas"/>
          <w:color w:val="000000"/>
          <w:kern w:val="0"/>
          <w:sz w:val="20"/>
          <w:szCs w:val="20"/>
        </w:rPr>
        <w:t xml:space="preserve"> </w:t>
      </w:r>
      <w:r w:rsidR="00FC4894" w:rsidRPr="00FC4894">
        <w:rPr>
          <w:rFonts w:asciiTheme="minorHAnsi" w:eastAsia="Droid Sans Fallback" w:hAnsiTheme="minorHAnsi" w:cs="Consolas"/>
          <w:color w:val="6A3E3E"/>
          <w:kern w:val="0"/>
          <w:sz w:val="20"/>
          <w:szCs w:val="20"/>
        </w:rPr>
        <w:t>anzahlZahlen</w:t>
      </w:r>
      <w:r w:rsidR="00FC4894" w:rsidRPr="00FC4894">
        <w:rPr>
          <w:rFonts w:asciiTheme="minorHAnsi" w:eastAsia="Droid Sans Fallback" w:hAnsiTheme="minorHAnsi" w:cs="Consolas"/>
          <w:color w:val="000000"/>
          <w:kern w:val="0"/>
          <w:sz w:val="20"/>
          <w:szCs w:val="20"/>
        </w:rPr>
        <w:t xml:space="preserve">, </w:t>
      </w:r>
      <w:r w:rsidR="00FC4894" w:rsidRPr="00FC4894">
        <w:rPr>
          <w:rFonts w:asciiTheme="minorHAnsi" w:eastAsia="Droid Sans Fallback" w:hAnsiTheme="minorHAnsi" w:cs="Consolas"/>
          <w:b/>
          <w:color w:val="000000"/>
          <w:kern w:val="0"/>
          <w:sz w:val="20"/>
          <w:szCs w:val="20"/>
        </w:rPr>
        <w:t>String</w:t>
      </w:r>
      <w:r w:rsidR="00FC4894" w:rsidRPr="00FC4894">
        <w:rPr>
          <w:rFonts w:asciiTheme="minorHAnsi" w:eastAsia="Droid Sans Fallback" w:hAnsiTheme="minorHAnsi" w:cs="Consolas"/>
          <w:color w:val="000000"/>
          <w:kern w:val="0"/>
          <w:sz w:val="20"/>
          <w:szCs w:val="20"/>
        </w:rPr>
        <w:t xml:space="preserve"> </w:t>
      </w:r>
      <w:r w:rsidR="00FC4894" w:rsidRPr="00FC4894">
        <w:rPr>
          <w:rFonts w:asciiTheme="minorHAnsi" w:eastAsia="Droid Sans Fallback" w:hAnsiTheme="minorHAnsi" w:cs="Consolas"/>
          <w:color w:val="6A3E3E"/>
          <w:kern w:val="0"/>
          <w:sz w:val="20"/>
          <w:szCs w:val="20"/>
        </w:rPr>
        <w:t>path</w:t>
      </w:r>
      <w:r w:rsidR="00FC4894" w:rsidRPr="00FC4894">
        <w:rPr>
          <w:rFonts w:asciiTheme="minorHAnsi" w:eastAsia="Droid Sans Fallback" w:hAnsiTheme="minorHAnsi" w:cs="Consolas"/>
          <w:color w:val="000000"/>
          <w:kern w:val="0"/>
          <w:sz w:val="20"/>
          <w:szCs w:val="20"/>
        </w:rPr>
        <w:t xml:space="preserve">, </w:t>
      </w:r>
      <w:r w:rsidR="00FC4894" w:rsidRPr="00FC4894">
        <w:rPr>
          <w:rFonts w:asciiTheme="minorHAnsi" w:eastAsia="Droid Sans Fallback" w:hAnsiTheme="minorHAnsi" w:cs="Consolas"/>
          <w:b/>
          <w:color w:val="000000"/>
          <w:kern w:val="0"/>
          <w:sz w:val="20"/>
          <w:szCs w:val="20"/>
        </w:rPr>
        <w:t>Parameter</w:t>
      </w:r>
      <w:r w:rsidR="00FC4894" w:rsidRPr="00FC4894">
        <w:rPr>
          <w:rFonts w:asciiTheme="minorHAnsi" w:eastAsia="Droid Sans Fallback" w:hAnsiTheme="minorHAnsi" w:cs="Consolas"/>
          <w:color w:val="000000"/>
          <w:kern w:val="0"/>
          <w:sz w:val="20"/>
          <w:szCs w:val="20"/>
        </w:rPr>
        <w:t xml:space="preserve"> </w:t>
      </w:r>
      <w:r w:rsidR="00FC4894" w:rsidRPr="00FC4894">
        <w:rPr>
          <w:rFonts w:asciiTheme="minorHAnsi" w:eastAsia="Droid Sans Fallback" w:hAnsiTheme="minorHAnsi" w:cs="Consolas"/>
          <w:color w:val="6A3E3E"/>
          <w:kern w:val="0"/>
          <w:sz w:val="20"/>
          <w:szCs w:val="20"/>
        </w:rPr>
        <w:t>parameter</w:t>
      </w:r>
      <w:r w:rsidRPr="00FC4894">
        <w:rPr>
          <w:rFonts w:asciiTheme="minorHAnsi" w:hAnsiTheme="minorHAnsi"/>
        </w:rPr>
        <w:t>)</w:t>
      </w:r>
      <w:r w:rsidRPr="00FC4894">
        <w:t xml:space="preserve"> </w:t>
      </w:r>
    </w:p>
    <w:p w:rsidR="004358EE" w:rsidRPr="00FC4894" w:rsidRDefault="008C2C0B" w:rsidP="002F7420">
      <w:pPr>
        <w:numPr>
          <w:ilvl w:val="1"/>
          <w:numId w:val="19"/>
        </w:numPr>
      </w:pPr>
      <w:r w:rsidRPr="00FC4894">
        <w:t>Endung der Datei: .dat</w:t>
      </w:r>
    </w:p>
    <w:p w:rsidR="00B64442" w:rsidRDefault="00B64442" w:rsidP="00B64442">
      <w:pPr>
        <w:pStyle w:val="Listenabsatz"/>
      </w:pPr>
      <w:r w:rsidRPr="00B64442">
        <w:rPr>
          <w:b/>
        </w:rPr>
        <w:lastRenderedPageBreak/>
        <w:t>Aufgabe: 3</w:t>
      </w:r>
      <w:r>
        <w:rPr>
          <w:b/>
        </w:rPr>
        <w:t>.2</w:t>
      </w:r>
    </w:p>
    <w:p w:rsidR="00B64442" w:rsidRDefault="00B64442" w:rsidP="00B64442">
      <w:pPr>
        <w:pStyle w:val="Listenabsatz"/>
      </w:pPr>
      <w:r w:rsidRPr="00B64442">
        <w:rPr>
          <w:u w:val="single"/>
        </w:rPr>
        <w:t>Ziel:</w:t>
      </w:r>
      <w:r>
        <w:t xml:space="preserve"> AVL-Baum implementieren als ADT</w:t>
      </w:r>
    </w:p>
    <w:p w:rsidR="00B64442" w:rsidRDefault="00B64442" w:rsidP="00B64442">
      <w:pPr>
        <w:pStyle w:val="Listenabsatz"/>
        <w:rPr>
          <w:u w:val="single"/>
        </w:rPr>
      </w:pPr>
      <w:r w:rsidRPr="00B64442">
        <w:rPr>
          <w:u w:val="single"/>
        </w:rPr>
        <w:t>Angaben zur Implementation:</w:t>
      </w:r>
    </w:p>
    <w:p w:rsidR="00B64442" w:rsidRDefault="00B64442" w:rsidP="00B64442">
      <w:pPr>
        <w:pStyle w:val="Listenabsatz"/>
        <w:numPr>
          <w:ilvl w:val="0"/>
          <w:numId w:val="33"/>
        </w:numPr>
      </w:pPr>
      <w:r>
        <w:t xml:space="preserve">Ein AVL-Baum (nach </w:t>
      </w:r>
      <w:r w:rsidRPr="00B64442">
        <w:rPr>
          <w:b/>
        </w:rPr>
        <w:t>A</w:t>
      </w:r>
      <w:r>
        <w:t>delson-</w:t>
      </w:r>
      <w:r w:rsidRPr="00B64442">
        <w:rPr>
          <w:b/>
        </w:rPr>
        <w:t>V</w:t>
      </w:r>
      <w:r>
        <w:t xml:space="preserve">elskii und </w:t>
      </w:r>
      <w:r w:rsidRPr="00B64442">
        <w:rPr>
          <w:b/>
        </w:rPr>
        <w:t>L</w:t>
      </w:r>
      <w:r>
        <w:t xml:space="preserve">andis) ist ein binärer Suchbaum, der </w:t>
      </w:r>
      <w:r>
        <w:br/>
        <w:t>höhenbalanciert ist. Dabei muss folgendes Kriterium (ggf. durch Rotationen) erfüllt werden:</w:t>
      </w:r>
      <w:r>
        <w:br/>
        <w:t xml:space="preserve">Für </w:t>
      </w:r>
      <w:r w:rsidRPr="00B64442">
        <w:t xml:space="preserve">jeden Knoten </w:t>
      </w:r>
      <w:r w:rsidRPr="00B64442">
        <w:rPr>
          <w:i/>
          <w:iCs/>
        </w:rPr>
        <w:t xml:space="preserve">v </w:t>
      </w:r>
      <w:r w:rsidRPr="00B64442">
        <w:t>gilt, dass sich die H</w:t>
      </w:r>
      <w:r w:rsidRPr="00B64442">
        <w:rPr>
          <w:rFonts w:hint="eastAsia"/>
        </w:rPr>
        <w:t>ö</w:t>
      </w:r>
      <w:r w:rsidRPr="00B64442">
        <w:t xml:space="preserve">he des rechten Teilbaumes </w:t>
      </w:r>
      <w:r w:rsidRPr="00B64442">
        <w:rPr>
          <w:b/>
          <w:bCs/>
          <w:i/>
          <w:iCs/>
        </w:rPr>
        <w:t>h</w:t>
      </w:r>
      <w:r w:rsidRPr="00B64442">
        <w:rPr>
          <w:b/>
          <w:bCs/>
        </w:rPr>
        <w:t>(</w:t>
      </w:r>
      <w:r w:rsidRPr="00B64442">
        <w:rPr>
          <w:b/>
          <w:bCs/>
          <w:i/>
          <w:iCs/>
        </w:rPr>
        <w:t>Tr</w:t>
      </w:r>
      <w:r w:rsidRPr="00B64442">
        <w:rPr>
          <w:b/>
          <w:bCs/>
        </w:rPr>
        <w:t xml:space="preserve">) </w:t>
      </w:r>
      <w:r w:rsidRPr="00B64442">
        <w:t xml:space="preserve">von </w:t>
      </w:r>
      <w:r w:rsidRPr="00B64442">
        <w:rPr>
          <w:i/>
          <w:iCs/>
        </w:rPr>
        <w:t xml:space="preserve">v </w:t>
      </w:r>
      <w:r w:rsidRPr="00B64442">
        <w:t>und</w:t>
      </w:r>
      <w:r>
        <w:t xml:space="preserve"> </w:t>
      </w:r>
      <w:r w:rsidRPr="00B64442">
        <w:t>die H</w:t>
      </w:r>
      <w:r w:rsidRPr="00B64442">
        <w:rPr>
          <w:rFonts w:hint="eastAsia"/>
        </w:rPr>
        <w:t>ö</w:t>
      </w:r>
      <w:r w:rsidRPr="00B64442">
        <w:t xml:space="preserve">he des linken Teilbaumes </w:t>
      </w:r>
      <w:r w:rsidRPr="00B64442">
        <w:rPr>
          <w:b/>
          <w:bCs/>
          <w:i/>
          <w:iCs/>
        </w:rPr>
        <w:t>h</w:t>
      </w:r>
      <w:r w:rsidRPr="00B64442">
        <w:rPr>
          <w:b/>
          <w:bCs/>
        </w:rPr>
        <w:t>(</w:t>
      </w:r>
      <w:r w:rsidRPr="00B64442">
        <w:rPr>
          <w:b/>
          <w:bCs/>
          <w:i/>
          <w:iCs/>
        </w:rPr>
        <w:t>Tl</w:t>
      </w:r>
      <w:r w:rsidRPr="00B64442">
        <w:rPr>
          <w:b/>
          <w:bCs/>
        </w:rPr>
        <w:t xml:space="preserve">) </w:t>
      </w:r>
      <w:r w:rsidRPr="00B64442">
        <w:t xml:space="preserve">von </w:t>
      </w:r>
      <w:r w:rsidRPr="00B64442">
        <w:rPr>
          <w:i/>
          <w:iCs/>
        </w:rPr>
        <w:t xml:space="preserve">v </w:t>
      </w:r>
      <w:r w:rsidRPr="00B64442">
        <w:t>um maximal 1 unterscheiden.</w:t>
      </w:r>
      <w:r>
        <w:br/>
        <w:t>(siehe auch Skript von Prof. Klauck – AVL-Bäume, Seite 3 ff)</w:t>
      </w:r>
    </w:p>
    <w:p w:rsidR="009560B1" w:rsidRDefault="004B12A4" w:rsidP="00B64442">
      <w:pPr>
        <w:pStyle w:val="Listenabsatz"/>
        <w:numPr>
          <w:ilvl w:val="0"/>
          <w:numId w:val="33"/>
        </w:numPr>
      </w:pPr>
      <w:r>
        <w:rPr>
          <w:noProof/>
          <w:lang w:eastAsia="de-DE"/>
        </w:rPr>
        <w:drawing>
          <wp:anchor distT="0" distB="0" distL="114300" distR="114300" simplePos="0" relativeHeight="251658240" behindDoc="0" locked="0" layoutInCell="1" allowOverlap="1" wp14:anchorId="3D9017AD" wp14:editId="5BE9292E">
            <wp:simplePos x="0" y="0"/>
            <wp:positionH relativeFrom="column">
              <wp:posOffset>4123055</wp:posOffset>
            </wp:positionH>
            <wp:positionV relativeFrom="paragraph">
              <wp:posOffset>8255</wp:posOffset>
            </wp:positionV>
            <wp:extent cx="1695450" cy="1054100"/>
            <wp:effectExtent l="0" t="0" r="0" b="0"/>
            <wp:wrapThrough wrapText="bothSides">
              <wp:wrapPolygon edited="0">
                <wp:start x="0" y="0"/>
                <wp:lineTo x="0" y="21080"/>
                <wp:lineTo x="21357" y="21080"/>
                <wp:lineTo x="21357" y="0"/>
                <wp:lineTo x="0" y="0"/>
              </wp:wrapPolygon>
            </wp:wrapThrough>
            <wp:docPr id="1" name="Grafik 1" descr="C:\Users\abp516.INFORMATIK.000\Documents\AD_Klauck\Termin3\dokumente\suchbaumreg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p516.INFORMATIK.000\Documents\AD_Klauck\Termin3\dokumente\suchbaumregel.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95450" cy="1054100"/>
                    </a:xfrm>
                    <a:prstGeom prst="rect">
                      <a:avLst/>
                    </a:prstGeom>
                    <a:noFill/>
                    <a:ln>
                      <a:noFill/>
                    </a:ln>
                  </pic:spPr>
                </pic:pic>
              </a:graphicData>
            </a:graphic>
            <wp14:sizeRelH relativeFrom="page">
              <wp14:pctWidth>0</wp14:pctWidth>
            </wp14:sizeRelH>
            <wp14:sizeRelV relativeFrom="page">
              <wp14:pctHeight>0</wp14:pctHeight>
            </wp14:sizeRelV>
          </wp:anchor>
        </w:drawing>
      </w:r>
      <w:r w:rsidR="00B64442">
        <w:t xml:space="preserve">Betrachtet man einen Knoten des Baumes, so sind alle linken Folgeknoten („Linkes Kind“) </w:t>
      </w:r>
      <w:r w:rsidR="006D4D2C">
        <w:t>kleiner oder gleich groß in ihrem Wert und alle rechten Folgeknoten („Rechtes Kind“) größer in ihrem Wert.</w:t>
      </w:r>
    </w:p>
    <w:p w:rsidR="00B64442" w:rsidRDefault="00B64442" w:rsidP="004B12A4"/>
    <w:p w:rsidR="004B12A4" w:rsidRPr="00376510" w:rsidRDefault="004B12A4" w:rsidP="004B12A4">
      <w:r w:rsidRPr="00376510">
        <w:t>Folgendes soll immer gelten (Invarianten):</w:t>
      </w:r>
    </w:p>
    <w:p w:rsidR="004B12A4" w:rsidRPr="00376510" w:rsidRDefault="004B12A4" w:rsidP="004B12A4">
      <w:pPr>
        <w:pStyle w:val="Listenabsatz"/>
        <w:numPr>
          <w:ilvl w:val="0"/>
          <w:numId w:val="35"/>
        </w:numPr>
        <w:suppressAutoHyphens w:val="0"/>
        <w:autoSpaceDN/>
        <w:spacing w:after="160" w:line="259" w:lineRule="auto"/>
        <w:contextualSpacing/>
        <w:textAlignment w:val="auto"/>
      </w:pPr>
      <w:r w:rsidRPr="00376510">
        <w:t>funktional</w:t>
      </w:r>
    </w:p>
    <w:p w:rsidR="004B12A4" w:rsidRDefault="004B12A4" w:rsidP="004B12A4">
      <w:pPr>
        <w:pStyle w:val="Listenabsatz"/>
        <w:numPr>
          <w:ilvl w:val="1"/>
          <w:numId w:val="35"/>
        </w:numPr>
        <w:suppressAutoHyphens w:val="0"/>
        <w:autoSpaceDN/>
        <w:spacing w:after="160" w:line="259" w:lineRule="auto"/>
        <w:contextualSpacing/>
        <w:textAlignment w:val="auto"/>
      </w:pPr>
      <w:r>
        <w:t>Das Einfügen von Elementen passiert nur auf Blattebene</w:t>
      </w:r>
    </w:p>
    <w:p w:rsidR="004B12A4" w:rsidRDefault="004B12A4" w:rsidP="004B12A4">
      <w:pPr>
        <w:pStyle w:val="Listenabsatz"/>
        <w:numPr>
          <w:ilvl w:val="1"/>
          <w:numId w:val="35"/>
        </w:numPr>
        <w:suppressAutoHyphens w:val="0"/>
        <w:autoSpaceDN/>
        <w:spacing w:after="160" w:line="259" w:lineRule="auto"/>
        <w:contextualSpacing/>
        <w:textAlignment w:val="auto"/>
      </w:pPr>
      <w:r>
        <w:t>Das Löschen kann auf jeder Ebene erfolgen</w:t>
      </w:r>
    </w:p>
    <w:p w:rsidR="004B12A4" w:rsidRDefault="004B12A4" w:rsidP="004B12A4">
      <w:pPr>
        <w:pStyle w:val="Listenabsatz"/>
        <w:numPr>
          <w:ilvl w:val="1"/>
          <w:numId w:val="35"/>
        </w:numPr>
        <w:suppressAutoHyphens w:val="0"/>
        <w:autoSpaceDN/>
        <w:spacing w:after="160" w:line="259" w:lineRule="auto"/>
        <w:contextualSpacing/>
        <w:textAlignment w:val="auto"/>
      </w:pPr>
      <w:r>
        <w:t>Nach diesen Operationen muss ggf. Rotiert werden, damit der Baum wieder balanciert ist</w:t>
      </w:r>
    </w:p>
    <w:p w:rsidR="004B12A4" w:rsidRPr="00376510" w:rsidRDefault="004B12A4" w:rsidP="004B12A4">
      <w:pPr>
        <w:pStyle w:val="Listenabsatz"/>
        <w:suppressAutoHyphens w:val="0"/>
        <w:autoSpaceDN/>
        <w:spacing w:after="160" w:line="259" w:lineRule="auto"/>
        <w:ind w:left="1440"/>
        <w:contextualSpacing/>
        <w:textAlignment w:val="auto"/>
      </w:pPr>
    </w:p>
    <w:p w:rsidR="004B12A4" w:rsidRPr="00376510" w:rsidRDefault="004B12A4" w:rsidP="004B12A4">
      <w:pPr>
        <w:pStyle w:val="Listenabsatz"/>
        <w:numPr>
          <w:ilvl w:val="0"/>
          <w:numId w:val="35"/>
        </w:numPr>
        <w:suppressAutoHyphens w:val="0"/>
        <w:autoSpaceDN/>
        <w:spacing w:after="160" w:line="259" w:lineRule="auto"/>
        <w:contextualSpacing/>
        <w:textAlignment w:val="auto"/>
      </w:pPr>
      <w:r w:rsidRPr="00376510">
        <w:t>technisch</w:t>
      </w:r>
    </w:p>
    <w:p w:rsidR="004B12A4" w:rsidRDefault="00BF0DD7" w:rsidP="00DE2617">
      <w:pPr>
        <w:pStyle w:val="Listenabsatz"/>
        <w:numPr>
          <w:ilvl w:val="1"/>
          <w:numId w:val="35"/>
        </w:numPr>
        <w:suppressAutoHyphens w:val="0"/>
        <w:autoSpaceDN/>
        <w:spacing w:after="160" w:line="259" w:lineRule="auto"/>
        <w:contextualSpacing/>
        <w:textAlignment w:val="auto"/>
      </w:pPr>
      <w:r>
        <w:t>Rekursive Struktur, auf der lokal gearbeitet werden kann. Sonst verlieren wir die logarithmische Komplexität</w:t>
      </w:r>
    </w:p>
    <w:p w:rsidR="007C2DB6" w:rsidRDefault="004B12A4" w:rsidP="007C2DB6">
      <w:pPr>
        <w:pStyle w:val="Listenabsatz"/>
        <w:numPr>
          <w:ilvl w:val="1"/>
          <w:numId w:val="35"/>
        </w:numPr>
        <w:suppressAutoHyphens w:val="0"/>
        <w:autoSpaceDN/>
        <w:spacing w:after="160" w:line="259" w:lineRule="auto"/>
        <w:contextualSpacing/>
        <w:textAlignment w:val="auto"/>
      </w:pPr>
      <w:r w:rsidRPr="00376510">
        <w:t>Der</w:t>
      </w:r>
      <w:r w:rsidR="00BF0DD7">
        <w:t xml:space="preserve"> AVL-Baum</w:t>
      </w:r>
      <w:r w:rsidRPr="00376510">
        <w:t xml:space="preserve"> enthält folgende Objektmengen:</w:t>
      </w:r>
    </w:p>
    <w:p w:rsidR="007C2DB6" w:rsidRPr="00376510" w:rsidRDefault="007C2DB6" w:rsidP="007C2DB6">
      <w:pPr>
        <w:pStyle w:val="Listenabsatz"/>
        <w:suppressAutoHyphens w:val="0"/>
        <w:autoSpaceDN/>
        <w:spacing w:after="160" w:line="259" w:lineRule="auto"/>
        <w:ind w:left="1440"/>
        <w:contextualSpacing/>
        <w:textAlignment w:val="auto"/>
      </w:pPr>
    </w:p>
    <w:p w:rsidR="004B12A4" w:rsidRDefault="00BF0DD7" w:rsidP="004B12A4">
      <w:pPr>
        <w:pStyle w:val="Listenabsatz"/>
        <w:numPr>
          <w:ilvl w:val="0"/>
          <w:numId w:val="34"/>
        </w:numPr>
        <w:suppressAutoHyphens w:val="0"/>
        <w:autoSpaceDN/>
        <w:spacing w:after="160" w:line="259" w:lineRule="auto"/>
        <w:contextualSpacing/>
        <w:textAlignment w:val="auto"/>
      </w:pPr>
      <w:r>
        <w:t>value</w:t>
      </w:r>
      <w:r w:rsidR="004B12A4" w:rsidRPr="00376510">
        <w:t xml:space="preserve">: </w:t>
      </w:r>
      <w:r>
        <w:t>Wert des Knotens</w:t>
      </w:r>
    </w:p>
    <w:p w:rsidR="00BF0DD7" w:rsidRPr="00376510" w:rsidRDefault="003453FC" w:rsidP="004B12A4">
      <w:pPr>
        <w:pStyle w:val="Listenabsatz"/>
        <w:numPr>
          <w:ilvl w:val="0"/>
          <w:numId w:val="34"/>
        </w:numPr>
        <w:suppressAutoHyphens w:val="0"/>
        <w:autoSpaceDN/>
        <w:spacing w:after="160" w:line="259" w:lineRule="auto"/>
        <w:contextualSpacing/>
        <w:textAlignment w:val="auto"/>
      </w:pPr>
      <w:r>
        <w:t>adtTreeSmaller, adtTreeBigger: linkes und rechtes Kind des Knotens</w:t>
      </w:r>
    </w:p>
    <w:p w:rsidR="004B12A4" w:rsidRPr="00376510" w:rsidRDefault="003453FC" w:rsidP="004B12A4">
      <w:pPr>
        <w:pStyle w:val="Listenabsatz"/>
        <w:numPr>
          <w:ilvl w:val="0"/>
          <w:numId w:val="34"/>
        </w:numPr>
        <w:suppressAutoHyphens w:val="0"/>
        <w:autoSpaceDN/>
        <w:spacing w:after="160" w:line="259" w:lineRule="auto"/>
        <w:contextualSpacing/>
        <w:textAlignment w:val="auto"/>
      </w:pPr>
      <w:r>
        <w:t>smallerTreeHeight, biggerTreeHeight: aktuelle Höhe des linken und rechten Kindsknoten</w:t>
      </w:r>
    </w:p>
    <w:p w:rsidR="007C2DB6" w:rsidRDefault="007C2DB6" w:rsidP="004B12A4"/>
    <w:p w:rsidR="004B12A4" w:rsidRPr="00376510" w:rsidRDefault="004B12A4" w:rsidP="004B12A4">
      <w:r w:rsidRPr="00376510">
        <w:t>Folgende Operationen sollen bereitgestellt werden (semantische Signatur):</w:t>
      </w:r>
    </w:p>
    <w:p w:rsidR="004B12A4" w:rsidRPr="00376510" w:rsidRDefault="005B5AE8" w:rsidP="004B12A4">
      <w:pPr>
        <w:pStyle w:val="Listenabsatz"/>
        <w:numPr>
          <w:ilvl w:val="0"/>
          <w:numId w:val="34"/>
        </w:numPr>
        <w:suppressAutoHyphens w:val="0"/>
        <w:autoSpaceDN/>
        <w:spacing w:after="160" w:line="259" w:lineRule="auto"/>
        <w:contextualSpacing/>
        <w:textAlignment w:val="auto"/>
      </w:pPr>
      <w:r>
        <w:rPr>
          <w:i/>
        </w:rPr>
        <w:t>create</w:t>
      </w:r>
      <w:r>
        <w:t>: ein leeren ADT-AVLTree</w:t>
      </w:r>
      <w:r w:rsidR="004B12A4" w:rsidRPr="00376510">
        <w:t xml:space="preserve"> erstel</w:t>
      </w:r>
      <w:r>
        <w:t>len</w:t>
      </w:r>
      <w:r>
        <w:tab/>
      </w:r>
      <w:r>
        <w:tab/>
      </w:r>
      <w:r>
        <w:tab/>
      </w:r>
      <w:r>
        <w:tab/>
      </w:r>
      <w:r>
        <w:br/>
        <w:t>(„nichts“ -&gt; avlTree</w:t>
      </w:r>
      <w:r w:rsidR="004B12A4" w:rsidRPr="00376510">
        <w:t>)</w:t>
      </w:r>
    </w:p>
    <w:p w:rsidR="004B12A4" w:rsidRPr="00376510" w:rsidRDefault="004B12A4" w:rsidP="004B12A4">
      <w:pPr>
        <w:pStyle w:val="Listenabsatz"/>
      </w:pPr>
      <w:r w:rsidRPr="00376510">
        <w:t>Fehlerbehandlung: ignorieren (es wird kein Fehler geworfen)</w:t>
      </w:r>
    </w:p>
    <w:p w:rsidR="004B12A4" w:rsidRPr="00376510" w:rsidRDefault="005B5AE8" w:rsidP="004B12A4">
      <w:pPr>
        <w:pStyle w:val="Listenabsatz"/>
        <w:numPr>
          <w:ilvl w:val="0"/>
          <w:numId w:val="34"/>
        </w:numPr>
        <w:suppressAutoHyphens w:val="0"/>
        <w:autoSpaceDN/>
        <w:spacing w:after="160" w:line="259" w:lineRule="auto"/>
        <w:contextualSpacing/>
        <w:textAlignment w:val="auto"/>
      </w:pPr>
      <w:r>
        <w:rPr>
          <w:i/>
        </w:rPr>
        <w:t>isEmpty</w:t>
      </w:r>
      <w:r w:rsidR="004B12A4" w:rsidRPr="00376510">
        <w:t xml:space="preserve">: </w:t>
      </w:r>
      <w:r w:rsidR="007C2DB6">
        <w:t>Abfrage</w:t>
      </w:r>
      <w:r>
        <w:t>, ob der ADT-AVLTree</w:t>
      </w:r>
      <w:r w:rsidR="004B5510">
        <w:t xml:space="preserve"> </w:t>
      </w:r>
      <w:r w:rsidR="007C2DB6">
        <w:t>kein</w:t>
      </w:r>
      <w:r>
        <w:t xml:space="preserve"> Knoten enthält</w:t>
      </w:r>
    </w:p>
    <w:p w:rsidR="004B12A4" w:rsidRDefault="004B12A4" w:rsidP="004B12A4">
      <w:pPr>
        <w:pStyle w:val="Listenabsatz"/>
      </w:pPr>
      <w:r w:rsidRPr="00376510">
        <w:t>(</w:t>
      </w:r>
      <w:r w:rsidR="007C2DB6">
        <w:t>avlTree</w:t>
      </w:r>
      <w:r w:rsidR="007C2DB6" w:rsidRPr="00376510">
        <w:t xml:space="preserve"> </w:t>
      </w:r>
      <w:r w:rsidRPr="00376510">
        <w:t xml:space="preserve">-&gt; </w:t>
      </w:r>
      <w:r w:rsidR="007C2DB6" w:rsidRPr="00376510">
        <w:t>Wahrheitswert</w:t>
      </w:r>
      <w:r w:rsidRPr="00376510">
        <w:t xml:space="preserve">) </w:t>
      </w:r>
      <w:r w:rsidR="007C2DB6">
        <w:br/>
      </w:r>
      <w:r w:rsidRPr="00376510">
        <w:t>Fehlerbehandlung: ignorieren</w:t>
      </w:r>
    </w:p>
    <w:p w:rsidR="007C2DB6" w:rsidRPr="00376510" w:rsidRDefault="007C2DB6" w:rsidP="004B12A4">
      <w:pPr>
        <w:pStyle w:val="Listenabsatz"/>
      </w:pPr>
    </w:p>
    <w:p w:rsidR="004B12A4" w:rsidRDefault="007C2DB6" w:rsidP="004B12A4">
      <w:pPr>
        <w:pStyle w:val="Listenabsatz"/>
        <w:numPr>
          <w:ilvl w:val="0"/>
          <w:numId w:val="34"/>
        </w:numPr>
        <w:suppressAutoHyphens w:val="0"/>
        <w:autoSpaceDN/>
        <w:spacing w:after="160" w:line="259" w:lineRule="auto"/>
        <w:contextualSpacing/>
        <w:textAlignment w:val="auto"/>
      </w:pPr>
      <w:r>
        <w:rPr>
          <w:i/>
        </w:rPr>
        <w:lastRenderedPageBreak/>
        <w:t>high</w:t>
      </w:r>
      <w:r w:rsidR="004B12A4" w:rsidRPr="00376510">
        <w:t xml:space="preserve">: </w:t>
      </w:r>
      <w:r>
        <w:t>Höhe des (Teil-)Baumes</w:t>
      </w:r>
    </w:p>
    <w:p w:rsidR="007C2DB6" w:rsidRPr="00376510" w:rsidRDefault="007C2DB6" w:rsidP="007C2DB6">
      <w:pPr>
        <w:pStyle w:val="Listenabsatz"/>
      </w:pPr>
      <w:r w:rsidRPr="00376510">
        <w:t>(</w:t>
      </w:r>
      <w:r>
        <w:t>avlTree</w:t>
      </w:r>
      <w:r w:rsidRPr="00376510">
        <w:t xml:space="preserve"> -&gt; </w:t>
      </w:r>
      <w:r>
        <w:t>Zahl</w:t>
      </w:r>
      <w:r w:rsidRPr="00376510">
        <w:t xml:space="preserve">) </w:t>
      </w:r>
      <w:r>
        <w:br/>
        <w:t>Fehlerbehandlung: ignorieren</w:t>
      </w:r>
    </w:p>
    <w:p w:rsidR="004B12A4" w:rsidRPr="00376510" w:rsidRDefault="007C2DB6" w:rsidP="00A215D0">
      <w:pPr>
        <w:pStyle w:val="Listenabsatz"/>
        <w:numPr>
          <w:ilvl w:val="0"/>
          <w:numId w:val="34"/>
        </w:numPr>
        <w:suppressAutoHyphens w:val="0"/>
        <w:autoSpaceDN/>
        <w:spacing w:after="160" w:line="259" w:lineRule="auto"/>
        <w:contextualSpacing/>
        <w:textAlignment w:val="auto"/>
      </w:pPr>
      <w:r w:rsidRPr="008B58AC">
        <w:rPr>
          <w:i/>
        </w:rPr>
        <w:t>insert</w:t>
      </w:r>
      <w:r w:rsidR="004B12A4" w:rsidRPr="00376510">
        <w:t>:</w:t>
      </w:r>
      <w:ins w:id="2" w:author="Sebastian Diedrich" w:date="2015-12-03T11:52:00Z">
        <w:r w:rsidR="008B58AC">
          <w:t xml:space="preserve"> Ein Knoten wird an richtiger Position an dem AVLTree eingehängt, wobei das Element dem value des neu erstelten Knotens darstellt.</w:t>
        </w:r>
        <w:r w:rsidR="008B58AC">
          <w:br/>
        </w:r>
      </w:ins>
      <w:del w:id="3" w:author="Sebastian Diedrich" w:date="2015-12-03T11:52:00Z">
        <w:r w:rsidR="004B12A4" w:rsidRPr="00376510" w:rsidDel="008B58AC">
          <w:delText xml:space="preserve"> </w:delText>
        </w:r>
      </w:del>
      <w:r w:rsidR="004B12A4" w:rsidRPr="00376510">
        <w:t>(</w:t>
      </w:r>
      <w:r>
        <w:t>avlTree</w:t>
      </w:r>
      <w:r w:rsidRPr="00376510">
        <w:t xml:space="preserve"> </w:t>
      </w:r>
      <w:r>
        <w:t xml:space="preserve">x elem </w:t>
      </w:r>
      <w:r w:rsidR="004B12A4" w:rsidRPr="00376510">
        <w:t>-&gt; elem)</w:t>
      </w:r>
    </w:p>
    <w:p w:rsidR="004B12A4" w:rsidRPr="00376510" w:rsidRDefault="004B12A4" w:rsidP="004B12A4">
      <w:pPr>
        <w:pStyle w:val="Listenabsatz"/>
      </w:pPr>
      <w:r w:rsidRPr="00376510">
        <w:t>Fehlerbehandlung: 0 zurückgeben (Typ: elem)</w:t>
      </w:r>
    </w:p>
    <w:p w:rsidR="004B12A4" w:rsidRPr="00376510" w:rsidDel="008B58AC" w:rsidRDefault="00350B00">
      <w:pPr>
        <w:pStyle w:val="Listenabsatz"/>
        <w:suppressAutoHyphens w:val="0"/>
        <w:autoSpaceDN/>
        <w:spacing w:after="160" w:line="259" w:lineRule="auto"/>
        <w:contextualSpacing/>
        <w:textAlignment w:val="auto"/>
        <w:rPr>
          <w:del w:id="4" w:author="Sebastian Diedrich" w:date="2015-12-03T11:54:00Z"/>
        </w:rPr>
        <w:pPrChange w:id="5" w:author="Sebastian Diedrich" w:date="2015-12-03T11:54:00Z">
          <w:pPr>
            <w:pStyle w:val="Listenabsatz"/>
            <w:numPr>
              <w:numId w:val="34"/>
            </w:numPr>
            <w:suppressAutoHyphens w:val="0"/>
            <w:autoSpaceDN/>
            <w:spacing w:after="160" w:line="259" w:lineRule="auto"/>
            <w:ind w:hanging="360"/>
            <w:contextualSpacing/>
            <w:textAlignment w:val="auto"/>
          </w:pPr>
        </w:pPrChange>
      </w:pPr>
      <w:bookmarkStart w:id="6" w:name="_GoBack"/>
      <w:bookmarkEnd w:id="6"/>
      <w:r w:rsidRPr="00350B00">
        <w:rPr>
          <w:i/>
          <w:highlight w:val="yellow"/>
        </w:rPr>
        <w:t>…</w:t>
      </w:r>
      <w:del w:id="7" w:author="Sebastian Diedrich" w:date="2015-12-03T11:54:00Z">
        <w:r w:rsidR="004B12A4" w:rsidRPr="00350B00" w:rsidDel="008B58AC">
          <w:rPr>
            <w:i/>
            <w:highlight w:val="yellow"/>
          </w:rPr>
          <w:delText>isEmptyS</w:delText>
        </w:r>
        <w:r w:rsidR="004B12A4" w:rsidRPr="00350B00" w:rsidDel="008B58AC">
          <w:rPr>
            <w:highlight w:val="yellow"/>
          </w:rPr>
          <w:delText>: Abfrage, ob ADT-Stack kein Element enthält</w:delText>
        </w:r>
        <w:r w:rsidR="004B12A4" w:rsidRPr="00350B00" w:rsidDel="008B58AC">
          <w:rPr>
            <w:highlight w:val="yellow"/>
          </w:rPr>
          <w:tab/>
          <w:delText>(S)</w:delText>
        </w:r>
        <w:r w:rsidR="004B12A4" w:rsidRPr="00350B00" w:rsidDel="008B58AC">
          <w:rPr>
            <w:highlight w:val="yellow"/>
          </w:rPr>
          <w:br/>
          <w:delText>(stack -&gt; Wahrheitswert)</w:delText>
        </w:r>
      </w:del>
    </w:p>
    <w:p w:rsidR="004B12A4" w:rsidRPr="00376510" w:rsidDel="008B58AC" w:rsidRDefault="004B12A4" w:rsidP="004B12A4">
      <w:pPr>
        <w:pStyle w:val="Listenabsatz"/>
        <w:rPr>
          <w:del w:id="8" w:author="Sebastian Diedrich" w:date="2015-12-03T11:54:00Z"/>
        </w:rPr>
      </w:pPr>
      <w:del w:id="9" w:author="Sebastian Diedrich" w:date="2015-12-03T11:54:00Z">
        <w:r w:rsidRPr="00376510" w:rsidDel="008B58AC">
          <w:delText>Fehlerbehandlung: ignorieren</w:delText>
        </w:r>
      </w:del>
    </w:p>
    <w:p w:rsidR="004B12A4" w:rsidRPr="00376510" w:rsidRDefault="004B12A4" w:rsidP="004B12A4">
      <w:pPr>
        <w:pStyle w:val="Listenabsatz"/>
      </w:pPr>
    </w:p>
    <w:p w:rsidR="004B12A4" w:rsidRPr="00376510" w:rsidRDefault="004B12A4" w:rsidP="004B12A4">
      <w:pPr>
        <w:pStyle w:val="Listenabsatz"/>
        <w:ind w:left="0"/>
        <w:jc w:val="center"/>
        <w:rPr>
          <w:u w:val="single"/>
        </w:rPr>
      </w:pPr>
      <w:r w:rsidRPr="00376510">
        <w:rPr>
          <w:u w:val="single"/>
        </w:rPr>
        <w:t>Syntaxtische Vorgaben:</w:t>
      </w:r>
    </w:p>
    <w:p w:rsidR="004B12A4" w:rsidRPr="00376510" w:rsidRDefault="00350B00" w:rsidP="004B12A4">
      <w:pPr>
        <w:pStyle w:val="Listenabsatz"/>
        <w:ind w:left="0"/>
      </w:pPr>
      <w:r>
        <w:t>Dateiname: AVLTree</w:t>
      </w:r>
      <w:r w:rsidR="004B12A4" w:rsidRPr="00376510">
        <w:t>.jar</w:t>
      </w:r>
    </w:p>
    <w:p w:rsidR="004B12A4" w:rsidRPr="00376510" w:rsidRDefault="004B12A4" w:rsidP="004B12A4">
      <w:pPr>
        <w:pStyle w:val="Listenabsatz"/>
        <w:ind w:left="0"/>
      </w:pPr>
      <w:r w:rsidRPr="00376510">
        <w:t xml:space="preserve">Klassenname: </w:t>
      </w:r>
      <w:r w:rsidR="00350B00">
        <w:t>AVLTree</w:t>
      </w:r>
    </w:p>
    <w:p w:rsidR="004B12A4" w:rsidRPr="00376510" w:rsidRDefault="004B12A4" w:rsidP="004B12A4">
      <w:pPr>
        <w:pStyle w:val="Listenabsatz"/>
        <w:ind w:left="0"/>
      </w:pPr>
    </w:p>
    <w:p w:rsidR="004B12A4" w:rsidRPr="00350B00" w:rsidRDefault="004B12A4" w:rsidP="004B12A4">
      <w:pPr>
        <w:pStyle w:val="Listenabsatz"/>
        <w:ind w:left="0"/>
        <w:rPr>
          <w:highlight w:val="yellow"/>
        </w:rPr>
      </w:pPr>
      <w:r w:rsidRPr="00350B00">
        <w:rPr>
          <w:highlight w:val="yellow"/>
        </w:rPr>
        <w:t>Anwendung der oben genannten Operationen:</w:t>
      </w:r>
    </w:p>
    <w:p w:rsidR="004B12A4" w:rsidRPr="00350B00" w:rsidRDefault="004B12A4" w:rsidP="004B12A4">
      <w:pPr>
        <w:pStyle w:val="Listenabsatz"/>
        <w:ind w:left="0"/>
        <w:rPr>
          <w:highlight w:val="yellow"/>
          <w:lang w:val="en-US"/>
        </w:rPr>
      </w:pPr>
      <w:r w:rsidRPr="00350B00">
        <w:rPr>
          <w:i/>
          <w:highlight w:val="yellow"/>
          <w:lang w:val="en-US"/>
        </w:rPr>
        <w:t>createS</w:t>
      </w:r>
      <w:r w:rsidRPr="00350B00">
        <w:rPr>
          <w:highlight w:val="yellow"/>
          <w:lang w:val="en-US"/>
        </w:rPr>
        <w:t xml:space="preserve">: ADTStack.createS() </w:t>
      </w:r>
    </w:p>
    <w:p w:rsidR="004B12A4" w:rsidRPr="00350B00" w:rsidRDefault="004B12A4" w:rsidP="004B12A4">
      <w:pPr>
        <w:pStyle w:val="Listenabsatz"/>
        <w:ind w:left="0"/>
        <w:rPr>
          <w:highlight w:val="yellow"/>
          <w:lang w:val="en-US"/>
        </w:rPr>
      </w:pPr>
      <w:r w:rsidRPr="00350B00">
        <w:rPr>
          <w:i/>
          <w:highlight w:val="yellow"/>
          <w:lang w:val="en-US"/>
        </w:rPr>
        <w:t>push</w:t>
      </w:r>
      <w:r w:rsidRPr="00350B00">
        <w:rPr>
          <w:highlight w:val="yellow"/>
          <w:lang w:val="en-US"/>
        </w:rPr>
        <w:t>: &lt;Objektname&gt;.push(elem)</w:t>
      </w:r>
    </w:p>
    <w:p w:rsidR="004B12A4" w:rsidRPr="00350B00" w:rsidRDefault="004B12A4" w:rsidP="004B12A4">
      <w:pPr>
        <w:pStyle w:val="Listenabsatz"/>
        <w:ind w:left="0"/>
        <w:rPr>
          <w:highlight w:val="yellow"/>
          <w:lang w:val="en-US"/>
        </w:rPr>
      </w:pPr>
      <w:r w:rsidRPr="00350B00">
        <w:rPr>
          <w:i/>
          <w:highlight w:val="yellow"/>
          <w:lang w:val="en-US"/>
        </w:rPr>
        <w:t>pop:</w:t>
      </w:r>
      <w:r w:rsidRPr="00350B00">
        <w:rPr>
          <w:highlight w:val="yellow"/>
          <w:lang w:val="en-US"/>
        </w:rPr>
        <w:t xml:space="preserve"> &lt;Objektname&gt;.pop()</w:t>
      </w:r>
    </w:p>
    <w:p w:rsidR="004B12A4" w:rsidRPr="00350B00" w:rsidRDefault="004B12A4" w:rsidP="004B12A4">
      <w:pPr>
        <w:pStyle w:val="Listenabsatz"/>
        <w:ind w:left="0"/>
        <w:rPr>
          <w:highlight w:val="yellow"/>
          <w:lang w:val="en-US"/>
        </w:rPr>
      </w:pPr>
      <w:r w:rsidRPr="00350B00">
        <w:rPr>
          <w:i/>
          <w:highlight w:val="yellow"/>
          <w:lang w:val="en-US"/>
        </w:rPr>
        <w:t>top:</w:t>
      </w:r>
      <w:r w:rsidRPr="00350B00">
        <w:rPr>
          <w:highlight w:val="yellow"/>
          <w:lang w:val="en-US"/>
        </w:rPr>
        <w:t xml:space="preserve"> &lt;Objektname&gt;.top()</w:t>
      </w:r>
    </w:p>
    <w:p w:rsidR="004B12A4" w:rsidRDefault="004B12A4" w:rsidP="004B12A4">
      <w:r w:rsidRPr="00350B00">
        <w:rPr>
          <w:i/>
          <w:highlight w:val="yellow"/>
          <w:rPrChange w:id="10" w:author="Sebastian Diedrich" w:date="2015-12-03T11:55:00Z">
            <w:rPr>
              <w:i/>
              <w:lang w:val="en-US"/>
            </w:rPr>
          </w:rPrChange>
        </w:rPr>
        <w:t>isEmptyS</w:t>
      </w:r>
      <w:r w:rsidRPr="00350B00">
        <w:rPr>
          <w:highlight w:val="yellow"/>
          <w:rPrChange w:id="11" w:author="Sebastian Diedrich" w:date="2015-12-03T11:55:00Z">
            <w:rPr>
              <w:lang w:val="en-US"/>
            </w:rPr>
          </w:rPrChange>
        </w:rPr>
        <w:t>: &lt;Objektname&gt;.isEmptyS()</w:t>
      </w:r>
      <w:r w:rsidRPr="00376510">
        <w:br w:type="page"/>
      </w:r>
    </w:p>
    <w:p w:rsidR="00B64442" w:rsidRPr="00B64442" w:rsidRDefault="00B64442" w:rsidP="00B64442"/>
    <w:p w:rsidR="004358EE" w:rsidRPr="00FC4894" w:rsidRDefault="004358EE">
      <w:pPr>
        <w:ind w:left="1440"/>
      </w:pPr>
    </w:p>
    <w:p w:rsidR="004358EE" w:rsidRPr="00FC4894" w:rsidRDefault="004358EE"/>
    <w:p w:rsidR="004358EE" w:rsidRPr="00FC4894" w:rsidRDefault="004358EE"/>
    <w:p w:rsidR="004358EE" w:rsidRPr="00FC4894" w:rsidRDefault="004358EE"/>
    <w:p w:rsidR="004358EE" w:rsidRPr="00FC4894" w:rsidRDefault="004358EE"/>
    <w:p w:rsidR="004358EE" w:rsidRPr="00FC4894" w:rsidRDefault="004358EE"/>
    <w:p w:rsidR="00C37FD1" w:rsidRPr="00FC4894" w:rsidRDefault="00C37FD1"/>
    <w:p w:rsidR="004358EE" w:rsidRDefault="008C2C0B">
      <w:r w:rsidRPr="00FC4894">
        <w:rPr>
          <w:b/>
        </w:rPr>
        <w:t xml:space="preserve">Aufgabe: </w:t>
      </w:r>
      <w:r>
        <w:rPr>
          <w:b/>
        </w:rPr>
        <w:t>2.2</w:t>
      </w:r>
    </w:p>
    <w:p w:rsidR="004358EE" w:rsidRDefault="008C2C0B">
      <w:pPr>
        <w:rPr>
          <w:u w:val="single"/>
        </w:rPr>
      </w:pPr>
      <w:r>
        <w:rPr>
          <w:u w:val="single"/>
        </w:rPr>
        <w:t>Quellen:</w:t>
      </w:r>
    </w:p>
    <w:p w:rsidR="004358EE" w:rsidRPr="0080793F" w:rsidRDefault="005E4E19">
      <w:pPr>
        <w:pStyle w:val="Listenabsatz"/>
        <w:numPr>
          <w:ilvl w:val="0"/>
          <w:numId w:val="26"/>
        </w:numPr>
        <w:spacing w:after="160" w:line="256" w:lineRule="auto"/>
        <w:rPr>
          <w:lang w:val="en-US"/>
        </w:rPr>
      </w:pPr>
      <w:r>
        <w:fldChar w:fldCharType="begin"/>
      </w:r>
      <w:r w:rsidRPr="00454300">
        <w:rPr>
          <w:lang w:val="en-US"/>
          <w:rPrChange w:id="12" w:author="Sebastian Diedrich" w:date="2015-12-03T11:55:00Z">
            <w:rPr/>
          </w:rPrChange>
        </w:rPr>
        <w:instrText xml:space="preserve"> HYPERLINK "http://users.informatik.haw-hamburg.de/~klauck/AlguDat/TIB3-AD-skript.pdf" </w:instrText>
      </w:r>
      <w:r>
        <w:fldChar w:fldCharType="separate"/>
      </w:r>
      <w:r w:rsidR="008C2C0B">
        <w:rPr>
          <w:rStyle w:val="Internetlink"/>
          <w:lang w:val="en-US"/>
        </w:rPr>
        <w:t>http://users.informatik.haw-hamburg.de/~klauck/AlguDat/TIB3-AD-skript.pdf</w:t>
      </w:r>
      <w:r>
        <w:rPr>
          <w:rStyle w:val="Internetlink"/>
          <w:lang w:val="en-US"/>
        </w:rPr>
        <w:fldChar w:fldCharType="end"/>
      </w:r>
      <w:r w:rsidR="008C2C0B">
        <w:rPr>
          <w:lang w:val="en-US"/>
        </w:rPr>
        <w:t xml:space="preserve"> (S. 57 ff)</w:t>
      </w:r>
    </w:p>
    <w:p w:rsidR="004358EE" w:rsidRDefault="008C2C0B">
      <w:pPr>
        <w:pStyle w:val="Listenabsatz"/>
        <w:numPr>
          <w:ilvl w:val="0"/>
          <w:numId w:val="9"/>
        </w:numPr>
        <w:spacing w:after="160" w:line="256" w:lineRule="auto"/>
      </w:pPr>
      <w:r>
        <w:t>Vorlesung vom 04.11.2015 bei Prof. Dr. Klauck</w:t>
      </w:r>
    </w:p>
    <w:p w:rsidR="004358EE" w:rsidRDefault="008C2C0B">
      <w:r>
        <w:rPr>
          <w:u w:val="single"/>
        </w:rPr>
        <w:t>Ziel:</w:t>
      </w:r>
      <w:r>
        <w:t xml:space="preserve"> Sortieren einer Zahlenreihe basierend auf dem Sortieralgorithmus: </w:t>
      </w:r>
      <w:r>
        <w:rPr>
          <w:b/>
        </w:rPr>
        <w:t>Insertion-Sort</w:t>
      </w:r>
    </w:p>
    <w:p w:rsidR="004358EE" w:rsidRDefault="004358EE">
      <w:pPr>
        <w:jc w:val="center"/>
        <w:rPr>
          <w:u w:val="single"/>
        </w:rPr>
      </w:pPr>
    </w:p>
    <w:p w:rsidR="004358EE" w:rsidRDefault="008C2C0B">
      <w:pPr>
        <w:jc w:val="center"/>
        <w:rPr>
          <w:u w:val="single"/>
        </w:rPr>
      </w:pPr>
      <w:r>
        <w:rPr>
          <w:u w:val="single"/>
        </w:rPr>
        <w:t>Allgemeiner Ablauf:</w:t>
      </w:r>
    </w:p>
    <w:p w:rsidR="004358EE" w:rsidRDefault="008C2C0B">
      <w:r>
        <w:t>Pseudo-Code aus dem Vorlesungsskript von Prof. Dr. Klauck (S.58):</w:t>
      </w:r>
    </w:p>
    <w:p w:rsidR="004358EE" w:rsidRDefault="008C2C0B">
      <w:pPr>
        <w:spacing w:after="0" w:line="240" w:lineRule="auto"/>
        <w:rPr>
          <w:sz w:val="20"/>
          <w:szCs w:val="20"/>
          <w:lang w:val="en-US"/>
        </w:rPr>
      </w:pPr>
      <w:r>
        <w:rPr>
          <w:sz w:val="20"/>
          <w:szCs w:val="20"/>
          <w:lang w:val="en-US"/>
        </w:rPr>
        <w:t>public void insertionSort(int startPos, int endPos){</w:t>
      </w:r>
    </w:p>
    <w:p w:rsidR="004358EE" w:rsidRDefault="008C2C0B">
      <w:pPr>
        <w:spacing w:after="0" w:line="240" w:lineRule="auto"/>
        <w:ind w:firstLine="708"/>
        <w:rPr>
          <w:sz w:val="20"/>
          <w:szCs w:val="20"/>
          <w:lang w:val="en-US"/>
        </w:rPr>
      </w:pPr>
      <w:r>
        <w:rPr>
          <w:sz w:val="20"/>
          <w:szCs w:val="20"/>
          <w:lang w:val="en-US"/>
        </w:rPr>
        <w:t>for ( int i = startPos; i &lt;= endPos ; i++ )</w:t>
      </w:r>
    </w:p>
    <w:p w:rsidR="004358EE" w:rsidRDefault="008C2C0B">
      <w:pPr>
        <w:spacing w:after="0" w:line="240" w:lineRule="auto"/>
        <w:ind w:firstLine="708"/>
        <w:rPr>
          <w:sz w:val="20"/>
          <w:szCs w:val="20"/>
        </w:rPr>
      </w:pPr>
      <w:r>
        <w:rPr>
          <w:sz w:val="20"/>
          <w:szCs w:val="20"/>
        </w:rPr>
        <w:t>{</w:t>
      </w:r>
    </w:p>
    <w:p w:rsidR="004358EE" w:rsidRDefault="008C2C0B">
      <w:pPr>
        <w:spacing w:after="0" w:line="240" w:lineRule="auto"/>
        <w:ind w:left="708" w:firstLine="708"/>
        <w:rPr>
          <w:sz w:val="20"/>
          <w:szCs w:val="20"/>
        </w:rPr>
      </w:pPr>
      <w:r>
        <w:rPr>
          <w:sz w:val="20"/>
          <w:szCs w:val="20"/>
        </w:rPr>
        <w:t>int j = i;</w:t>
      </w:r>
    </w:p>
    <w:p w:rsidR="004358EE" w:rsidRDefault="008C2C0B">
      <w:pPr>
        <w:spacing w:after="0" w:line="240" w:lineRule="auto"/>
        <w:ind w:left="708" w:firstLine="708"/>
        <w:rPr>
          <w:sz w:val="20"/>
          <w:szCs w:val="20"/>
        </w:rPr>
      </w:pPr>
      <w:r>
        <w:rPr>
          <w:sz w:val="20"/>
          <w:szCs w:val="20"/>
        </w:rPr>
        <w:t>Datensatz&lt;T&gt; t = a[i];</w:t>
      </w:r>
    </w:p>
    <w:p w:rsidR="004358EE" w:rsidRDefault="008C2C0B">
      <w:pPr>
        <w:spacing w:after="0" w:line="240" w:lineRule="auto"/>
        <w:ind w:left="708" w:firstLine="708"/>
        <w:rPr>
          <w:sz w:val="20"/>
          <w:szCs w:val="20"/>
          <w:lang w:val="en-US"/>
        </w:rPr>
      </w:pPr>
      <w:r>
        <w:rPr>
          <w:sz w:val="20"/>
          <w:szCs w:val="20"/>
          <w:lang w:val="en-US"/>
        </w:rPr>
        <w:t>int k = t.key;</w:t>
      </w:r>
    </w:p>
    <w:p w:rsidR="004358EE" w:rsidRDefault="008C2C0B">
      <w:pPr>
        <w:spacing w:after="0" w:line="240" w:lineRule="auto"/>
        <w:ind w:left="708" w:firstLine="708"/>
        <w:rPr>
          <w:sz w:val="20"/>
          <w:szCs w:val="20"/>
          <w:lang w:val="en-US"/>
        </w:rPr>
      </w:pPr>
      <w:r>
        <w:rPr>
          <w:sz w:val="20"/>
          <w:szCs w:val="20"/>
          <w:lang w:val="en-US"/>
        </w:rPr>
        <w:t>while(a[j-1].key &gt; k)</w:t>
      </w:r>
    </w:p>
    <w:p w:rsidR="004358EE" w:rsidRDefault="008C2C0B">
      <w:pPr>
        <w:spacing w:after="0" w:line="240" w:lineRule="auto"/>
        <w:ind w:left="708" w:firstLine="708"/>
        <w:rPr>
          <w:sz w:val="20"/>
          <w:szCs w:val="20"/>
        </w:rPr>
      </w:pPr>
      <w:r>
        <w:rPr>
          <w:sz w:val="20"/>
          <w:szCs w:val="20"/>
        </w:rPr>
        <w:t>{</w:t>
      </w:r>
    </w:p>
    <w:p w:rsidR="004358EE" w:rsidRDefault="008C2C0B">
      <w:pPr>
        <w:spacing w:after="0" w:line="240" w:lineRule="auto"/>
        <w:ind w:left="1416" w:firstLine="708"/>
        <w:rPr>
          <w:sz w:val="20"/>
          <w:szCs w:val="20"/>
        </w:rPr>
      </w:pPr>
      <w:r>
        <w:rPr>
          <w:sz w:val="20"/>
          <w:szCs w:val="20"/>
        </w:rPr>
        <w:t>a[j] = a[j-1];</w:t>
      </w:r>
    </w:p>
    <w:p w:rsidR="004358EE" w:rsidRDefault="008C2C0B">
      <w:pPr>
        <w:spacing w:after="0" w:line="240" w:lineRule="auto"/>
        <w:ind w:left="1416" w:firstLine="708"/>
        <w:rPr>
          <w:sz w:val="20"/>
          <w:szCs w:val="20"/>
        </w:rPr>
      </w:pPr>
      <w:r>
        <w:rPr>
          <w:sz w:val="20"/>
          <w:szCs w:val="20"/>
        </w:rPr>
        <w:t>j = j-1;</w:t>
      </w:r>
    </w:p>
    <w:p w:rsidR="004358EE" w:rsidRDefault="008C2C0B">
      <w:pPr>
        <w:spacing w:after="0" w:line="240" w:lineRule="auto"/>
        <w:ind w:left="708" w:firstLine="708"/>
        <w:rPr>
          <w:sz w:val="20"/>
          <w:szCs w:val="20"/>
        </w:rPr>
      </w:pPr>
      <w:r>
        <w:rPr>
          <w:sz w:val="20"/>
          <w:szCs w:val="20"/>
        </w:rPr>
        <w:t>}</w:t>
      </w:r>
    </w:p>
    <w:p w:rsidR="004358EE" w:rsidRDefault="008C2C0B">
      <w:pPr>
        <w:spacing w:after="0" w:line="240" w:lineRule="auto"/>
        <w:ind w:left="708" w:firstLine="708"/>
        <w:rPr>
          <w:sz w:val="20"/>
          <w:szCs w:val="20"/>
        </w:rPr>
      </w:pPr>
      <w:r>
        <w:rPr>
          <w:sz w:val="20"/>
          <w:szCs w:val="20"/>
        </w:rPr>
        <w:t>a[j] = t;</w:t>
      </w:r>
    </w:p>
    <w:p w:rsidR="004358EE" w:rsidRDefault="008C2C0B">
      <w:pPr>
        <w:spacing w:after="0" w:line="240" w:lineRule="auto"/>
        <w:ind w:left="708"/>
        <w:rPr>
          <w:sz w:val="20"/>
          <w:szCs w:val="20"/>
        </w:rPr>
      </w:pPr>
      <w:r>
        <w:rPr>
          <w:sz w:val="20"/>
          <w:szCs w:val="20"/>
        </w:rPr>
        <w:t>}</w:t>
      </w:r>
    </w:p>
    <w:p w:rsidR="004358EE" w:rsidRDefault="008C2C0B">
      <w:pPr>
        <w:spacing w:after="0" w:line="240" w:lineRule="auto"/>
        <w:rPr>
          <w:sz w:val="20"/>
          <w:szCs w:val="20"/>
        </w:rPr>
      </w:pPr>
      <w:r>
        <w:rPr>
          <w:sz w:val="20"/>
          <w:szCs w:val="20"/>
        </w:rPr>
        <w:t>}</w:t>
      </w:r>
    </w:p>
    <w:p w:rsidR="004358EE" w:rsidRDefault="004358EE">
      <w:pPr>
        <w:spacing w:after="0" w:line="240" w:lineRule="auto"/>
      </w:pPr>
    </w:p>
    <w:p w:rsidR="004358EE" w:rsidRDefault="008C2C0B">
      <w:pPr>
        <w:spacing w:after="0" w:line="240" w:lineRule="auto"/>
      </w:pPr>
      <w:r>
        <w:t>Anpassung des Pseudo-Codes für das folgende Beispiel:</w:t>
      </w:r>
    </w:p>
    <w:p w:rsidR="004358EE" w:rsidRDefault="004358EE">
      <w:pPr>
        <w:spacing w:after="0" w:line="240" w:lineRule="auto"/>
        <w:jc w:val="center"/>
      </w:pPr>
    </w:p>
    <w:p w:rsidR="004358EE" w:rsidRDefault="008C2C0B">
      <w:pPr>
        <w:pStyle w:val="Listenabsatz"/>
        <w:numPr>
          <w:ilvl w:val="0"/>
          <w:numId w:val="9"/>
        </w:numPr>
        <w:spacing w:after="0" w:line="240" w:lineRule="auto"/>
      </w:pPr>
      <w:r>
        <w:t>Key-Abfrage nicht nötig, da Elemente Zahlen sind</w:t>
      </w:r>
    </w:p>
    <w:p w:rsidR="004358EE" w:rsidRDefault="008C2C0B">
      <w:pPr>
        <w:pStyle w:val="Listenabsatz"/>
        <w:numPr>
          <w:ilvl w:val="0"/>
          <w:numId w:val="9"/>
        </w:numPr>
        <w:spacing w:after="0" w:line="240" w:lineRule="auto"/>
      </w:pPr>
      <w:r>
        <w:t>Erweiterung der while-Bedingung (j&gt;1), um eine sichere Terminierung zu gewährleisten</w:t>
      </w:r>
    </w:p>
    <w:p w:rsidR="004358EE" w:rsidRDefault="004358EE">
      <w:pPr>
        <w:spacing w:after="0" w:line="240" w:lineRule="auto"/>
      </w:pPr>
    </w:p>
    <w:p w:rsidR="004358EE" w:rsidRDefault="008C2C0B">
      <w:pPr>
        <w:rPr>
          <w:u w:val="single"/>
        </w:rPr>
      </w:pPr>
      <w:r>
        <w:rPr>
          <w:u w:val="single"/>
        </w:rPr>
        <w:t>Erläuterung an einem Beispiel:</w:t>
      </w:r>
    </w:p>
    <w:p w:rsidR="004358EE" w:rsidRDefault="008C2C0B">
      <w:pPr>
        <w:pStyle w:val="Listenabsatz"/>
        <w:numPr>
          <w:ilvl w:val="0"/>
          <w:numId w:val="27"/>
        </w:numPr>
        <w:spacing w:after="160" w:line="256" w:lineRule="auto"/>
      </w:pPr>
      <w:r>
        <w:t xml:space="preserve">Gegeben sei eine Zahlenreihe </w:t>
      </w:r>
      <w:r>
        <w:rPr>
          <w:i/>
        </w:rPr>
        <w:t xml:space="preserve">Z </w:t>
      </w:r>
      <w:r>
        <w:t xml:space="preserve">= [5,3,6,1,2,7,4]. Begonnen wird mit dem Index </w:t>
      </w:r>
      <w:r>
        <w:rPr>
          <w:i/>
        </w:rPr>
        <w:t>i</w:t>
      </w:r>
      <w:r>
        <w:t xml:space="preserve"> = 2 (in unserem Beispiel die Zahl 3).</w:t>
      </w:r>
    </w:p>
    <w:p w:rsidR="004358EE" w:rsidRDefault="008C2C0B">
      <w:pPr>
        <w:pStyle w:val="Listenabsatz"/>
        <w:numPr>
          <w:ilvl w:val="0"/>
          <w:numId w:val="8"/>
        </w:numPr>
        <w:spacing w:after="160" w:line="256" w:lineRule="auto"/>
      </w:pPr>
      <w:r>
        <w:lastRenderedPageBreak/>
        <w:t xml:space="preserve">Gespeichert wird </w:t>
      </w:r>
      <w:r>
        <w:rPr>
          <w:i/>
        </w:rPr>
        <w:t xml:space="preserve">i </w:t>
      </w:r>
      <w:r>
        <w:t xml:space="preserve">in </w:t>
      </w:r>
      <w:r>
        <w:rPr>
          <w:i/>
        </w:rPr>
        <w:t>j</w:t>
      </w:r>
      <w:r>
        <w:t xml:space="preserve"> und Z[i] in </w:t>
      </w:r>
      <w:r>
        <w:rPr>
          <w:i/>
        </w:rPr>
        <w:t>k</w:t>
      </w:r>
      <w:r>
        <w:t xml:space="preserve">. Dieses ist nötig, da ggf. eine höher-wertige Zahl an diese Position verschoben wird. Im weiteren Verlauf wird nun beginnend bei der Zahl mit dem </w:t>
      </w:r>
      <w:r>
        <w:rPr>
          <w:i/>
        </w:rPr>
        <w:t>Index j-1,</w:t>
      </w:r>
      <w:r>
        <w:t xml:space="preserve"> </w:t>
      </w:r>
      <w:r>
        <w:rPr>
          <w:i/>
        </w:rPr>
        <w:t>k</w:t>
      </w:r>
      <w:r>
        <w:t xml:space="preserve"> mit dieser verglichen. Wobei j nicht kleiner als 2 sein darf, da j-1 minimal den Index der ersten Zahl der Zahlenreihe darstellen kann.</w:t>
      </w:r>
    </w:p>
    <w:p w:rsidR="004358EE" w:rsidRDefault="008C2C0B">
      <w:pPr>
        <w:pStyle w:val="Listenabsatz"/>
        <w:numPr>
          <w:ilvl w:val="0"/>
          <w:numId w:val="8"/>
        </w:numPr>
        <w:spacing w:after="160" w:line="256" w:lineRule="auto"/>
      </w:pPr>
      <w:r>
        <w:t xml:space="preserve">Sollte </w:t>
      </w:r>
      <w:r>
        <w:rPr>
          <w:i/>
        </w:rPr>
        <w:t>j</w:t>
      </w:r>
      <w:r>
        <w:t xml:space="preserve"> nicht kleiner als 2 sein, gehe zu (4), sonst zu (6)</w:t>
      </w:r>
    </w:p>
    <w:p w:rsidR="004358EE" w:rsidRDefault="008C2C0B">
      <w:pPr>
        <w:pStyle w:val="Listenabsatz"/>
        <w:numPr>
          <w:ilvl w:val="0"/>
          <w:numId w:val="8"/>
        </w:numPr>
        <w:spacing w:after="160" w:line="256" w:lineRule="auto"/>
      </w:pPr>
      <w:r>
        <w:t xml:space="preserve">Sollte Z[j-1] größer als </w:t>
      </w:r>
      <w:r>
        <w:rPr>
          <w:i/>
        </w:rPr>
        <w:t>k</w:t>
      </w:r>
      <w:r>
        <w:t xml:space="preserve"> sein, gehe zu (5), sonst zu (6)</w:t>
      </w:r>
    </w:p>
    <w:p w:rsidR="004358EE" w:rsidRDefault="008C2C0B">
      <w:pPr>
        <w:pStyle w:val="Listenabsatz"/>
        <w:numPr>
          <w:ilvl w:val="0"/>
          <w:numId w:val="8"/>
        </w:numPr>
        <w:spacing w:after="160" w:line="256" w:lineRule="auto"/>
      </w:pPr>
      <w:r>
        <w:t xml:space="preserve">Es wird die Zahl mit dem </w:t>
      </w:r>
      <w:r>
        <w:rPr>
          <w:i/>
        </w:rPr>
        <w:t>Index j-1</w:t>
      </w:r>
      <w:r>
        <w:t xml:space="preserve"> an die Position </w:t>
      </w:r>
      <w:r>
        <w:rPr>
          <w:i/>
        </w:rPr>
        <w:t>j</w:t>
      </w:r>
      <w:r>
        <w:t xml:space="preserve"> kopiert und </w:t>
      </w:r>
      <w:r>
        <w:rPr>
          <w:i/>
        </w:rPr>
        <w:t>j</w:t>
      </w:r>
      <w:r>
        <w:t xml:space="preserve"> wird um 1 verkleinert: </w:t>
      </w:r>
      <w:r>
        <w:br/>
      </w:r>
      <w:r>
        <w:rPr>
          <w:i/>
        </w:rPr>
        <w:t xml:space="preserve">Z </w:t>
      </w:r>
      <w:r>
        <w:t>= [5,</w:t>
      </w:r>
      <w:r>
        <w:rPr>
          <w:b/>
        </w:rPr>
        <w:t>5</w:t>
      </w:r>
      <w:r>
        <w:t>,6,1,2,7,4]</w:t>
      </w:r>
    </w:p>
    <w:p w:rsidR="004358EE" w:rsidRDefault="008C2C0B">
      <w:pPr>
        <w:pStyle w:val="Listenabsatz"/>
      </w:pPr>
      <w:r>
        <w:t>Gehe zu (3)</w:t>
      </w:r>
    </w:p>
    <w:p w:rsidR="004358EE" w:rsidRDefault="008C2C0B">
      <w:pPr>
        <w:pStyle w:val="Listenabsatz"/>
        <w:numPr>
          <w:ilvl w:val="0"/>
          <w:numId w:val="8"/>
        </w:numPr>
        <w:spacing w:after="160" w:line="256" w:lineRule="auto"/>
      </w:pPr>
      <w:r>
        <w:t xml:space="preserve">k wird nach Z[j] gespeichert: </w:t>
      </w:r>
      <w:r>
        <w:br/>
      </w:r>
      <w:r>
        <w:rPr>
          <w:i/>
        </w:rPr>
        <w:t xml:space="preserve">Z </w:t>
      </w:r>
      <w:r>
        <w:t>= [</w:t>
      </w:r>
      <w:r>
        <w:rPr>
          <w:b/>
        </w:rPr>
        <w:t>3</w:t>
      </w:r>
      <w:r>
        <w:t>,5,6,1,2,7,4]</w:t>
      </w:r>
    </w:p>
    <w:p w:rsidR="004358EE" w:rsidRDefault="008C2C0B">
      <w:pPr>
        <w:pStyle w:val="Listenabsatz"/>
        <w:numPr>
          <w:ilvl w:val="0"/>
          <w:numId w:val="8"/>
        </w:numPr>
        <w:spacing w:after="160" w:line="256" w:lineRule="auto"/>
      </w:pPr>
      <w:r>
        <w:t>Der Index i wird um 1 erhöht und ab (2) wiederholt bis einschließlich i = n (n = Anzahl der Zahlen).</w:t>
      </w:r>
    </w:p>
    <w:p w:rsidR="004358EE" w:rsidRDefault="008C2C0B">
      <w:pPr>
        <w:pStyle w:val="Listenabsatz"/>
        <w:spacing w:after="160" w:line="256" w:lineRule="auto"/>
        <w:ind w:left="0"/>
        <w:rPr>
          <w:u w:val="single"/>
        </w:rPr>
      </w:pPr>
      <w:r>
        <w:rPr>
          <w:u w:val="single"/>
        </w:rPr>
        <w:t>Hinweise zur Implementierung:</w:t>
      </w:r>
    </w:p>
    <w:p w:rsidR="004358EE" w:rsidRDefault="008C2C0B">
      <w:r>
        <w:t>Um eine doppelte Abfrage in der while-Schleife zu verhindern, kann an der Position Z[0] ein Dummy (mit kleinstmöglichem Wert) gespeichert werden, welches als Stopper-Element dient und dazu führt, dass die while-Schleife sicher terminiert.</w:t>
      </w:r>
    </w:p>
    <w:p w:rsidR="004358EE" w:rsidRDefault="008C2C0B">
      <w:pPr>
        <w:rPr>
          <w:b/>
        </w:rPr>
      </w:pPr>
      <w:r>
        <w:rPr>
          <w:b/>
        </w:rPr>
        <w:t>Test</w:t>
      </w:r>
    </w:p>
    <w:p w:rsidR="004358EE" w:rsidRDefault="008C2C0B">
      <w:r>
        <w:t>Um die Richtigkeit und die Zuverlässigkeit des Algorithmus zu gewährleisten, sollen umfangreiche JUnit-Tests implementiert werden.</w:t>
      </w:r>
    </w:p>
    <w:p w:rsidR="004358EE" w:rsidRDefault="008C2C0B" w:rsidP="00C37FD1">
      <w:r>
        <w:t>Dateiname des Jar-Files:</w:t>
      </w:r>
      <w:r w:rsidR="00C37FD1">
        <w:t xml:space="preserve"> </w:t>
      </w:r>
      <w:r>
        <w:t>insertionJUt.jar</w:t>
      </w:r>
    </w:p>
    <w:p w:rsidR="004358EE" w:rsidRDefault="008C2C0B">
      <w:pPr>
        <w:rPr>
          <w:u w:val="single"/>
        </w:rPr>
      </w:pPr>
      <w:r>
        <w:rPr>
          <w:u w:val="single"/>
        </w:rPr>
        <w:t>Mindestanforderung:</w:t>
      </w:r>
    </w:p>
    <w:p w:rsidR="004358EE" w:rsidRDefault="008C2C0B">
      <w:pPr>
        <w:numPr>
          <w:ilvl w:val="0"/>
          <w:numId w:val="28"/>
        </w:numPr>
      </w:pPr>
      <w:r>
        <w:t>Grenzfälle</w:t>
      </w:r>
    </w:p>
    <w:p w:rsidR="004358EE" w:rsidRDefault="008C2C0B">
      <w:pPr>
        <w:numPr>
          <w:ilvl w:val="1"/>
          <w:numId w:val="11"/>
        </w:numPr>
      </w:pPr>
      <w:r>
        <w:t>Zahlenreihe mit n = 2 Zahlen (sortiert, unsortiert und beide Zahlen gleich)</w:t>
      </w:r>
    </w:p>
    <w:p w:rsidR="004358EE" w:rsidRDefault="008C2C0B">
      <w:pPr>
        <w:numPr>
          <w:ilvl w:val="1"/>
          <w:numId w:val="11"/>
        </w:numPr>
      </w:pPr>
      <w:r>
        <w:t>Zahlenreihe mit n = 1.000 Zahlen (umgekehrt sortiert)</w:t>
      </w:r>
    </w:p>
    <w:p w:rsidR="004358EE" w:rsidRDefault="008C2C0B">
      <w:pPr>
        <w:numPr>
          <w:ilvl w:val="2"/>
          <w:numId w:val="11"/>
        </w:numPr>
      </w:pPr>
      <w:r>
        <w:t>Beispiel: (1.000, 999, … , 5, 4, 3, 2, 1)</w:t>
      </w:r>
    </w:p>
    <w:p w:rsidR="004358EE" w:rsidRDefault="008C2C0B">
      <w:pPr>
        <w:numPr>
          <w:ilvl w:val="1"/>
          <w:numId w:val="11"/>
        </w:numPr>
      </w:pPr>
      <w:r>
        <w:t>Zahlenreihe mit n = 1.000 Zahlen (sortiert)</w:t>
      </w:r>
    </w:p>
    <w:p w:rsidR="004358EE" w:rsidRDefault="008C2C0B">
      <w:pPr>
        <w:numPr>
          <w:ilvl w:val="2"/>
          <w:numId w:val="11"/>
        </w:numPr>
      </w:pPr>
      <w:r>
        <w:t>Beispiel: (1, 2, …, 999, 1.000)</w:t>
      </w:r>
    </w:p>
    <w:p w:rsidR="004358EE" w:rsidRDefault="008C2C0B">
      <w:pPr>
        <w:numPr>
          <w:ilvl w:val="0"/>
          <w:numId w:val="11"/>
        </w:numPr>
      </w:pPr>
      <w:r>
        <w:t>Belastung</w:t>
      </w:r>
    </w:p>
    <w:p w:rsidR="004358EE" w:rsidRDefault="008C2C0B">
      <w:pPr>
        <w:numPr>
          <w:ilvl w:val="1"/>
          <w:numId w:val="11"/>
        </w:numPr>
      </w:pPr>
      <w:r>
        <w:t>Zahlenreihe mit n &gt; 10.000</w:t>
      </w:r>
    </w:p>
    <w:p w:rsidR="004358EE" w:rsidRDefault="008C2C0B">
      <w:pPr>
        <w:numPr>
          <w:ilvl w:val="1"/>
          <w:numId w:val="11"/>
        </w:numPr>
      </w:pPr>
      <w:r>
        <w:t>Zahlenreihe mit n &gt; 100.000</w:t>
      </w:r>
    </w:p>
    <w:p w:rsidR="004358EE" w:rsidRDefault="008C2C0B">
      <w:pPr>
        <w:numPr>
          <w:ilvl w:val="1"/>
          <w:numId w:val="11"/>
        </w:numPr>
      </w:pPr>
      <w:r>
        <w:t>Zahlenreihe mit n &gt; 200.000</w:t>
      </w:r>
    </w:p>
    <w:p w:rsidR="004358EE" w:rsidRDefault="008C2C0B">
      <w:pPr>
        <w:rPr>
          <w:u w:val="single"/>
        </w:rPr>
      </w:pPr>
      <w:r>
        <w:rPr>
          <w:u w:val="single"/>
        </w:rPr>
        <w:t>Vorgaben für die Implementation:</w:t>
      </w:r>
    </w:p>
    <w:p w:rsidR="004358EE" w:rsidRDefault="008C2C0B">
      <w:pPr>
        <w:numPr>
          <w:ilvl w:val="0"/>
          <w:numId w:val="19"/>
        </w:numPr>
      </w:pPr>
      <w:r>
        <w:lastRenderedPageBreak/>
        <w:t>Semantische Vorgabe:</w:t>
      </w:r>
    </w:p>
    <w:p w:rsidR="004358EE" w:rsidRDefault="008C2C0B">
      <w:pPr>
        <w:numPr>
          <w:ilvl w:val="1"/>
          <w:numId w:val="19"/>
        </w:numPr>
      </w:pPr>
      <w:r>
        <w:t>Insertionsort: array x startPos x endPos -&gt; array</w:t>
      </w:r>
      <w:r>
        <w:br/>
        <w:t xml:space="preserve">startPos: dabei handelt es sich um eine positive Zahl, die nicht größer sein darf als die Endposition (endPos)  </w:t>
      </w:r>
    </w:p>
    <w:p w:rsidR="004358EE" w:rsidRDefault="008C2C0B">
      <w:pPr>
        <w:numPr>
          <w:ilvl w:val="0"/>
          <w:numId w:val="19"/>
        </w:numPr>
      </w:pPr>
      <w:r>
        <w:t>Syntaxtische Vorgabe:</w:t>
      </w:r>
    </w:p>
    <w:p w:rsidR="004358EE" w:rsidRDefault="008C2C0B">
      <w:pPr>
        <w:numPr>
          <w:ilvl w:val="1"/>
          <w:numId w:val="19"/>
        </w:numPr>
      </w:pPr>
      <w:r>
        <w:t>Name der Klasse: Insertionsort</w:t>
      </w:r>
    </w:p>
    <w:p w:rsidR="004358EE" w:rsidRDefault="008C2C0B">
      <w:pPr>
        <w:numPr>
          <w:ilvl w:val="1"/>
          <w:numId w:val="19"/>
        </w:numPr>
      </w:pPr>
      <w:r>
        <w:t>Name der Methode: insertionsort</w:t>
      </w:r>
    </w:p>
    <w:p w:rsidR="004358EE" w:rsidRDefault="008C2C0B">
      <w:pPr>
        <w:numPr>
          <w:ilvl w:val="1"/>
          <w:numId w:val="19"/>
        </w:numPr>
      </w:pPr>
      <w:r>
        <w:t xml:space="preserve">Aufruf der Methode: </w:t>
      </w:r>
      <w:r>
        <w:br/>
        <w:t>Insertionsort.insertionsort(ADTArray array, int startPos, int endPos)</w:t>
      </w:r>
    </w:p>
    <w:p w:rsidR="004358EE" w:rsidRDefault="008C2C0B" w:rsidP="00C37FD1">
      <w:pPr>
        <w:pageBreakBefore/>
      </w:pPr>
      <w:r w:rsidRPr="00C37FD1">
        <w:rPr>
          <w:b/>
        </w:rPr>
        <w:lastRenderedPageBreak/>
        <w:t>Aufgabe: 2.3</w:t>
      </w:r>
    </w:p>
    <w:p w:rsidR="004358EE" w:rsidRDefault="008C2C0B">
      <w:pPr>
        <w:rPr>
          <w:u w:val="single"/>
        </w:rPr>
      </w:pPr>
      <w:r>
        <w:rPr>
          <w:u w:val="single"/>
        </w:rPr>
        <w:t>Quellen:</w:t>
      </w:r>
    </w:p>
    <w:p w:rsidR="004358EE" w:rsidRPr="0080793F" w:rsidRDefault="005E4E19">
      <w:pPr>
        <w:pStyle w:val="Listenabsatz"/>
        <w:numPr>
          <w:ilvl w:val="0"/>
          <w:numId w:val="9"/>
        </w:numPr>
        <w:spacing w:after="160" w:line="256" w:lineRule="auto"/>
        <w:rPr>
          <w:lang w:val="en-US"/>
        </w:rPr>
      </w:pPr>
      <w:r>
        <w:fldChar w:fldCharType="begin"/>
      </w:r>
      <w:r w:rsidRPr="007E3AB0">
        <w:rPr>
          <w:lang w:val="en-US"/>
          <w:rPrChange w:id="13" w:author="Sebastian Diedrich" w:date="2015-12-03T11:55:00Z">
            <w:rPr/>
          </w:rPrChange>
        </w:rPr>
        <w:instrText xml:space="preserve"> HYPERLINK "http://users.informatik.haw</w:instrText>
      </w:r>
      <w:r w:rsidRPr="007E3AB0">
        <w:rPr>
          <w:lang w:val="en-US"/>
          <w:rPrChange w:id="14" w:author="Sebastian Diedrich" w:date="2015-12-03T11:55:00Z">
            <w:rPr/>
          </w:rPrChange>
        </w:rPr>
        <w:instrText xml:space="preserve">-hamburg.de/~klauck/AlguDat/TIB3-AD-skript.pdf" </w:instrText>
      </w:r>
      <w:r>
        <w:fldChar w:fldCharType="separate"/>
      </w:r>
      <w:r w:rsidR="008C2C0B">
        <w:rPr>
          <w:rStyle w:val="Internetlink"/>
          <w:lang w:val="en-US"/>
        </w:rPr>
        <w:t>http://users.informatik.haw-hamburg.de/~klauck/AlguDat/TIB3-AD-skript.pdf</w:t>
      </w:r>
      <w:r>
        <w:rPr>
          <w:rStyle w:val="Internetlink"/>
          <w:lang w:val="en-US"/>
        </w:rPr>
        <w:fldChar w:fldCharType="end"/>
      </w:r>
      <w:r w:rsidR="008C2C0B">
        <w:rPr>
          <w:lang w:val="en-US"/>
        </w:rPr>
        <w:t xml:space="preserve"> (S. 63 ff)</w:t>
      </w:r>
    </w:p>
    <w:p w:rsidR="004358EE" w:rsidRDefault="008C2C0B">
      <w:pPr>
        <w:pStyle w:val="Listenabsatz"/>
        <w:numPr>
          <w:ilvl w:val="0"/>
          <w:numId w:val="9"/>
        </w:numPr>
        <w:spacing w:after="160" w:line="256" w:lineRule="auto"/>
      </w:pPr>
      <w:r>
        <w:t>Vorlesung vom 04.11.2015 bei Prof. Dr. Klauck</w:t>
      </w:r>
    </w:p>
    <w:p w:rsidR="004358EE" w:rsidRDefault="008C2C0B">
      <w:r>
        <w:rPr>
          <w:u w:val="single"/>
        </w:rPr>
        <w:t>Ziel:</w:t>
      </w:r>
      <w:r>
        <w:t xml:space="preserve"> Sortieren einer Zahlenreihe basierend auf dem Sortieralgorithmus: </w:t>
      </w:r>
      <w:r>
        <w:rPr>
          <w:b/>
        </w:rPr>
        <w:t>Quick-Sort</w:t>
      </w:r>
    </w:p>
    <w:p w:rsidR="004358EE" w:rsidRDefault="004358EE"/>
    <w:p w:rsidR="004358EE" w:rsidRDefault="008C2C0B">
      <w:pPr>
        <w:jc w:val="center"/>
        <w:rPr>
          <w:u w:val="single"/>
        </w:rPr>
      </w:pPr>
      <w:r>
        <w:rPr>
          <w:u w:val="single"/>
        </w:rPr>
        <w:t>Allgemeiner Ablauf:</w:t>
      </w:r>
    </w:p>
    <w:p w:rsidR="004358EE" w:rsidRDefault="008C2C0B">
      <w:pPr>
        <w:jc w:val="center"/>
      </w:pPr>
      <w:r>
        <w:t>Pseudo-Code:</w:t>
      </w:r>
    </w:p>
    <w:p w:rsidR="004358EE" w:rsidRDefault="008C2C0B">
      <w:pPr>
        <w:autoSpaceDE w:val="0"/>
        <w:spacing w:after="0" w:line="240" w:lineRule="auto"/>
        <w:rPr>
          <w:sz w:val="20"/>
          <w:szCs w:val="20"/>
        </w:rPr>
      </w:pPr>
      <w:r>
        <w:rPr>
          <w:sz w:val="20"/>
          <w:szCs w:val="20"/>
        </w:rPr>
        <w:t>void quicksort(int iLinks, int iRechts, Enum pivotAuswahl)</w:t>
      </w:r>
    </w:p>
    <w:p w:rsidR="004358EE" w:rsidRDefault="008C2C0B">
      <w:pPr>
        <w:autoSpaceDE w:val="0"/>
        <w:spacing w:after="0" w:line="240" w:lineRule="auto"/>
        <w:rPr>
          <w:sz w:val="20"/>
          <w:szCs w:val="20"/>
          <w:lang w:val="en-US"/>
        </w:rPr>
      </w:pPr>
      <w:r>
        <w:rPr>
          <w:sz w:val="20"/>
          <w:szCs w:val="20"/>
          <w:lang w:val="en-US"/>
        </w:rPr>
        <w:t>{</w:t>
      </w:r>
    </w:p>
    <w:p w:rsidR="004358EE" w:rsidRDefault="008C2C0B">
      <w:pPr>
        <w:autoSpaceDE w:val="0"/>
        <w:spacing w:after="0" w:line="240" w:lineRule="auto"/>
        <w:ind w:firstLine="708"/>
        <w:rPr>
          <w:sz w:val="20"/>
          <w:szCs w:val="20"/>
          <w:lang w:val="en-US"/>
        </w:rPr>
      </w:pPr>
      <w:r>
        <w:rPr>
          <w:sz w:val="20"/>
          <w:szCs w:val="20"/>
          <w:lang w:val="en-US"/>
        </w:rPr>
        <w:t>int pivot,i,j;</w:t>
      </w:r>
    </w:p>
    <w:p w:rsidR="004358EE" w:rsidRDefault="008C2C0B">
      <w:pPr>
        <w:autoSpaceDE w:val="0"/>
        <w:spacing w:after="0" w:line="240" w:lineRule="auto"/>
        <w:ind w:firstLine="708"/>
        <w:rPr>
          <w:sz w:val="20"/>
          <w:szCs w:val="20"/>
          <w:lang w:val="en-US"/>
        </w:rPr>
      </w:pPr>
      <w:r>
        <w:rPr>
          <w:sz w:val="20"/>
          <w:szCs w:val="20"/>
          <w:lang w:val="en-US"/>
        </w:rPr>
        <w:t>if ( iRechts &gt; iLinks )</w:t>
      </w:r>
    </w:p>
    <w:p w:rsidR="004358EE" w:rsidRDefault="008C2C0B">
      <w:pPr>
        <w:autoSpaceDE w:val="0"/>
        <w:spacing w:after="0" w:line="240" w:lineRule="auto"/>
        <w:ind w:firstLine="708"/>
        <w:rPr>
          <w:sz w:val="20"/>
          <w:szCs w:val="20"/>
          <w:lang w:val="en-US"/>
        </w:rPr>
      </w:pPr>
      <w:r>
        <w:rPr>
          <w:sz w:val="20"/>
          <w:szCs w:val="20"/>
          <w:lang w:val="en-US"/>
        </w:rPr>
        <w:t>{</w:t>
      </w:r>
    </w:p>
    <w:p w:rsidR="004358EE" w:rsidRDefault="008C2C0B">
      <w:pPr>
        <w:autoSpaceDE w:val="0"/>
        <w:spacing w:after="0" w:line="240" w:lineRule="auto"/>
        <w:ind w:firstLine="708"/>
        <w:rPr>
          <w:sz w:val="20"/>
          <w:szCs w:val="20"/>
          <w:lang w:val="en-US"/>
        </w:rPr>
      </w:pPr>
      <w:r>
        <w:rPr>
          <w:sz w:val="20"/>
          <w:szCs w:val="20"/>
          <w:lang w:val="en-US"/>
        </w:rPr>
        <w:tab/>
        <w:t>i = iLinks;</w:t>
      </w:r>
    </w:p>
    <w:p w:rsidR="004358EE" w:rsidRDefault="008C2C0B">
      <w:pPr>
        <w:autoSpaceDE w:val="0"/>
        <w:spacing w:after="0" w:line="240" w:lineRule="auto"/>
        <w:ind w:firstLine="708"/>
        <w:rPr>
          <w:sz w:val="20"/>
          <w:szCs w:val="20"/>
          <w:lang w:val="en-US"/>
        </w:rPr>
      </w:pPr>
      <w:r>
        <w:rPr>
          <w:sz w:val="20"/>
          <w:szCs w:val="20"/>
          <w:lang w:val="en-US"/>
        </w:rPr>
        <w:tab/>
        <w:t>j = iRechts;</w:t>
      </w:r>
    </w:p>
    <w:p w:rsidR="004358EE" w:rsidRDefault="004358EE">
      <w:pPr>
        <w:autoSpaceDE w:val="0"/>
        <w:spacing w:after="0" w:line="240" w:lineRule="auto"/>
        <w:ind w:firstLine="708"/>
        <w:rPr>
          <w:sz w:val="20"/>
          <w:szCs w:val="20"/>
          <w:lang w:val="en-US"/>
        </w:rPr>
      </w:pPr>
    </w:p>
    <w:p w:rsidR="004358EE" w:rsidRDefault="008C2C0B">
      <w:pPr>
        <w:autoSpaceDE w:val="0"/>
        <w:spacing w:after="0" w:line="240" w:lineRule="auto"/>
        <w:ind w:firstLine="708"/>
        <w:rPr>
          <w:sz w:val="20"/>
          <w:szCs w:val="20"/>
          <w:lang w:val="en-US"/>
        </w:rPr>
      </w:pPr>
      <w:r>
        <w:rPr>
          <w:sz w:val="20"/>
          <w:szCs w:val="20"/>
          <w:lang w:val="en-US"/>
        </w:rPr>
        <w:tab/>
        <w:t>int pivotIndex = method_pivot(pivotAuswahl, i , j);</w:t>
      </w:r>
      <w:r>
        <w:rPr>
          <w:sz w:val="20"/>
          <w:szCs w:val="20"/>
          <w:lang w:val="en-US"/>
        </w:rPr>
        <w:tab/>
      </w:r>
    </w:p>
    <w:p w:rsidR="004358EE" w:rsidRDefault="004358EE">
      <w:pPr>
        <w:autoSpaceDE w:val="0"/>
        <w:spacing w:after="0" w:line="240" w:lineRule="auto"/>
        <w:ind w:firstLine="708"/>
        <w:rPr>
          <w:sz w:val="20"/>
          <w:szCs w:val="20"/>
          <w:lang w:val="en-US"/>
        </w:rPr>
      </w:pPr>
    </w:p>
    <w:p w:rsidR="004358EE" w:rsidRDefault="008C2C0B">
      <w:pPr>
        <w:autoSpaceDE w:val="0"/>
        <w:spacing w:after="0" w:line="240" w:lineRule="auto"/>
        <w:ind w:left="708" w:firstLine="708"/>
        <w:rPr>
          <w:sz w:val="20"/>
          <w:szCs w:val="20"/>
          <w:lang w:val="en-US"/>
        </w:rPr>
      </w:pPr>
      <w:r>
        <w:rPr>
          <w:sz w:val="20"/>
          <w:szCs w:val="20"/>
          <w:lang w:val="en-US"/>
        </w:rPr>
        <w:t>pivot = Z[pivotIndex];</w:t>
      </w:r>
    </w:p>
    <w:p w:rsidR="004358EE" w:rsidRDefault="004358EE">
      <w:pPr>
        <w:autoSpaceDE w:val="0"/>
        <w:spacing w:after="0" w:line="240" w:lineRule="auto"/>
        <w:ind w:left="708" w:firstLine="708"/>
        <w:rPr>
          <w:sz w:val="20"/>
          <w:szCs w:val="20"/>
          <w:lang w:val="en-US"/>
        </w:rPr>
      </w:pPr>
    </w:p>
    <w:p w:rsidR="004358EE" w:rsidRDefault="008C2C0B">
      <w:pPr>
        <w:autoSpaceDE w:val="0"/>
        <w:spacing w:after="0" w:line="240" w:lineRule="auto"/>
        <w:ind w:left="708" w:firstLine="708"/>
        <w:rPr>
          <w:sz w:val="20"/>
          <w:szCs w:val="20"/>
          <w:lang w:val="en-US"/>
        </w:rPr>
      </w:pPr>
      <w:r>
        <w:rPr>
          <w:sz w:val="20"/>
          <w:szCs w:val="20"/>
          <w:lang w:val="en-US"/>
        </w:rPr>
        <w:t>while(1)</w:t>
      </w:r>
    </w:p>
    <w:p w:rsidR="004358EE" w:rsidRDefault="008C2C0B">
      <w:pPr>
        <w:autoSpaceDE w:val="0"/>
        <w:spacing w:after="0" w:line="240" w:lineRule="auto"/>
        <w:ind w:left="708" w:firstLine="708"/>
        <w:rPr>
          <w:sz w:val="20"/>
          <w:szCs w:val="20"/>
          <w:lang w:val="en-US"/>
        </w:rPr>
      </w:pPr>
      <w:r>
        <w:rPr>
          <w:sz w:val="20"/>
          <w:szCs w:val="20"/>
          <w:lang w:val="en-US"/>
        </w:rPr>
        <w:t>{</w:t>
      </w:r>
    </w:p>
    <w:p w:rsidR="004358EE" w:rsidRDefault="008C2C0B">
      <w:pPr>
        <w:autoSpaceDE w:val="0"/>
        <w:spacing w:after="0" w:line="240" w:lineRule="auto"/>
        <w:ind w:left="1416" w:firstLine="708"/>
        <w:rPr>
          <w:sz w:val="20"/>
          <w:szCs w:val="20"/>
          <w:lang w:val="en-US"/>
        </w:rPr>
      </w:pPr>
      <w:r>
        <w:rPr>
          <w:sz w:val="20"/>
          <w:szCs w:val="20"/>
          <w:lang w:val="en-US"/>
        </w:rPr>
        <w:t>while(Z[i] &gt;= pivot &amp;&amp; i &lt; iRechts)</w:t>
      </w:r>
    </w:p>
    <w:p w:rsidR="004358EE" w:rsidRDefault="008C2C0B">
      <w:pPr>
        <w:autoSpaceDE w:val="0"/>
        <w:spacing w:after="0" w:line="240" w:lineRule="auto"/>
        <w:ind w:left="1416" w:firstLine="708"/>
        <w:rPr>
          <w:sz w:val="20"/>
          <w:szCs w:val="20"/>
          <w:lang w:val="en-US"/>
        </w:rPr>
      </w:pPr>
      <w:r>
        <w:rPr>
          <w:sz w:val="20"/>
          <w:szCs w:val="20"/>
          <w:lang w:val="en-US"/>
        </w:rPr>
        <w:t>{</w:t>
      </w:r>
    </w:p>
    <w:p w:rsidR="004358EE" w:rsidRDefault="008C2C0B">
      <w:pPr>
        <w:autoSpaceDE w:val="0"/>
        <w:spacing w:after="0" w:line="240" w:lineRule="auto"/>
        <w:ind w:left="2124" w:firstLine="708"/>
        <w:rPr>
          <w:sz w:val="20"/>
          <w:szCs w:val="20"/>
          <w:lang w:val="en-US"/>
        </w:rPr>
      </w:pPr>
      <w:r>
        <w:rPr>
          <w:sz w:val="20"/>
          <w:szCs w:val="20"/>
          <w:lang w:val="en-US"/>
        </w:rPr>
        <w:t>i++;</w:t>
      </w:r>
    </w:p>
    <w:p w:rsidR="004358EE" w:rsidRDefault="008C2C0B">
      <w:pPr>
        <w:autoSpaceDE w:val="0"/>
        <w:spacing w:after="0" w:line="240" w:lineRule="auto"/>
        <w:ind w:left="1416" w:firstLine="708"/>
        <w:rPr>
          <w:sz w:val="20"/>
          <w:szCs w:val="20"/>
          <w:lang w:val="en-US"/>
        </w:rPr>
      </w:pPr>
      <w:r>
        <w:rPr>
          <w:sz w:val="20"/>
          <w:szCs w:val="20"/>
          <w:lang w:val="en-US"/>
        </w:rPr>
        <w:t>}</w:t>
      </w:r>
    </w:p>
    <w:p w:rsidR="004358EE" w:rsidRDefault="008C2C0B">
      <w:pPr>
        <w:autoSpaceDE w:val="0"/>
        <w:spacing w:after="0" w:line="240" w:lineRule="auto"/>
        <w:ind w:left="1416" w:firstLine="708"/>
        <w:rPr>
          <w:sz w:val="20"/>
          <w:szCs w:val="20"/>
          <w:lang w:val="en-US"/>
        </w:rPr>
      </w:pPr>
      <w:r>
        <w:rPr>
          <w:sz w:val="20"/>
          <w:szCs w:val="20"/>
          <w:lang w:val="en-US"/>
        </w:rPr>
        <w:t>while(Z[j] &lt; pivot &amp;&amp; j &gt; iLinks)</w:t>
      </w:r>
    </w:p>
    <w:p w:rsidR="004358EE" w:rsidRPr="0080793F" w:rsidRDefault="008C2C0B">
      <w:pPr>
        <w:autoSpaceDE w:val="0"/>
        <w:spacing w:after="0" w:line="240" w:lineRule="auto"/>
        <w:ind w:left="1416" w:firstLine="708"/>
        <w:rPr>
          <w:sz w:val="20"/>
          <w:szCs w:val="20"/>
          <w:lang w:val="en-US"/>
        </w:rPr>
      </w:pPr>
      <w:r w:rsidRPr="0080793F">
        <w:rPr>
          <w:sz w:val="20"/>
          <w:szCs w:val="20"/>
          <w:lang w:val="en-US"/>
        </w:rPr>
        <w:t>{</w:t>
      </w:r>
    </w:p>
    <w:p w:rsidR="004358EE" w:rsidRPr="0080793F" w:rsidRDefault="008C2C0B">
      <w:pPr>
        <w:autoSpaceDE w:val="0"/>
        <w:spacing w:after="0" w:line="240" w:lineRule="auto"/>
        <w:ind w:left="2124" w:firstLine="708"/>
        <w:rPr>
          <w:sz w:val="20"/>
          <w:szCs w:val="20"/>
          <w:lang w:val="en-US"/>
        </w:rPr>
      </w:pPr>
      <w:r w:rsidRPr="0080793F">
        <w:rPr>
          <w:sz w:val="20"/>
          <w:szCs w:val="20"/>
          <w:lang w:val="en-US"/>
        </w:rPr>
        <w:t>j--;</w:t>
      </w:r>
    </w:p>
    <w:p w:rsidR="004358EE" w:rsidRPr="0080793F" w:rsidRDefault="008C2C0B">
      <w:pPr>
        <w:autoSpaceDE w:val="0"/>
        <w:spacing w:after="0" w:line="240" w:lineRule="auto"/>
        <w:rPr>
          <w:sz w:val="20"/>
          <w:szCs w:val="20"/>
          <w:lang w:val="en-US"/>
        </w:rPr>
      </w:pPr>
      <w:r w:rsidRPr="0080793F">
        <w:rPr>
          <w:sz w:val="20"/>
          <w:szCs w:val="20"/>
          <w:lang w:val="en-US"/>
        </w:rPr>
        <w:tab/>
      </w:r>
      <w:r w:rsidRPr="0080793F">
        <w:rPr>
          <w:sz w:val="20"/>
          <w:szCs w:val="20"/>
          <w:lang w:val="en-US"/>
        </w:rPr>
        <w:tab/>
      </w:r>
      <w:r w:rsidRPr="0080793F">
        <w:rPr>
          <w:sz w:val="20"/>
          <w:szCs w:val="20"/>
          <w:lang w:val="en-US"/>
        </w:rPr>
        <w:tab/>
        <w:t>}</w:t>
      </w:r>
    </w:p>
    <w:p w:rsidR="004358EE" w:rsidRPr="0080793F" w:rsidRDefault="008C2C0B">
      <w:pPr>
        <w:autoSpaceDE w:val="0"/>
        <w:spacing w:after="0" w:line="240" w:lineRule="auto"/>
        <w:ind w:left="1416" w:firstLine="708"/>
        <w:rPr>
          <w:sz w:val="20"/>
          <w:szCs w:val="20"/>
          <w:lang w:val="en-US"/>
        </w:rPr>
      </w:pPr>
      <w:r w:rsidRPr="0080793F">
        <w:rPr>
          <w:sz w:val="20"/>
          <w:szCs w:val="20"/>
          <w:lang w:val="en-US"/>
        </w:rPr>
        <w:t>if ( j &lt;= i ) break;</w:t>
      </w:r>
    </w:p>
    <w:p w:rsidR="004358EE" w:rsidRPr="0080793F" w:rsidRDefault="004358EE">
      <w:pPr>
        <w:autoSpaceDE w:val="0"/>
        <w:spacing w:after="0" w:line="240" w:lineRule="auto"/>
        <w:ind w:left="1416" w:firstLine="708"/>
        <w:rPr>
          <w:sz w:val="20"/>
          <w:szCs w:val="20"/>
          <w:lang w:val="en-US"/>
        </w:rPr>
      </w:pPr>
    </w:p>
    <w:p w:rsidR="004358EE" w:rsidRDefault="008C2C0B">
      <w:pPr>
        <w:autoSpaceDE w:val="0"/>
        <w:spacing w:after="0" w:line="240" w:lineRule="auto"/>
        <w:ind w:left="1416" w:firstLine="708"/>
        <w:rPr>
          <w:sz w:val="20"/>
          <w:szCs w:val="20"/>
        </w:rPr>
      </w:pPr>
      <w:r>
        <w:rPr>
          <w:sz w:val="20"/>
          <w:szCs w:val="20"/>
        </w:rPr>
        <w:t>//Index-Pivot merken, wenn j &lt;= I noch nicht erfüllt</w:t>
      </w:r>
    </w:p>
    <w:p w:rsidR="004358EE" w:rsidRPr="0080793F" w:rsidRDefault="008C2C0B">
      <w:pPr>
        <w:autoSpaceDE w:val="0"/>
        <w:spacing w:after="0" w:line="240" w:lineRule="auto"/>
        <w:ind w:left="1416" w:firstLine="708"/>
        <w:rPr>
          <w:sz w:val="20"/>
          <w:szCs w:val="20"/>
          <w:lang w:val="en-US"/>
        </w:rPr>
      </w:pPr>
      <w:r w:rsidRPr="0080793F">
        <w:rPr>
          <w:sz w:val="20"/>
          <w:szCs w:val="20"/>
          <w:lang w:val="en-US"/>
        </w:rPr>
        <w:t>if(indexPivot == i) indexPivot = j;</w:t>
      </w:r>
    </w:p>
    <w:p w:rsidR="004358EE" w:rsidRPr="0080793F" w:rsidRDefault="004358EE">
      <w:pPr>
        <w:autoSpaceDE w:val="0"/>
        <w:spacing w:after="0" w:line="240" w:lineRule="auto"/>
        <w:ind w:left="1416" w:firstLine="708"/>
        <w:rPr>
          <w:sz w:val="20"/>
          <w:szCs w:val="20"/>
          <w:lang w:val="en-US"/>
        </w:rPr>
      </w:pPr>
    </w:p>
    <w:p w:rsidR="004358EE" w:rsidRDefault="008C2C0B">
      <w:pPr>
        <w:autoSpaceDE w:val="0"/>
        <w:spacing w:after="0" w:line="240" w:lineRule="auto"/>
        <w:ind w:left="1416" w:firstLine="708"/>
        <w:rPr>
          <w:sz w:val="20"/>
          <w:szCs w:val="20"/>
        </w:rPr>
      </w:pPr>
      <w:r>
        <w:rPr>
          <w:sz w:val="20"/>
          <w:szCs w:val="20"/>
        </w:rPr>
        <w:t>swap(i,j);//vertauschen</w:t>
      </w:r>
    </w:p>
    <w:p w:rsidR="004358EE" w:rsidRDefault="008C2C0B">
      <w:pPr>
        <w:autoSpaceDE w:val="0"/>
        <w:spacing w:after="0" w:line="240" w:lineRule="auto"/>
        <w:ind w:left="708" w:firstLine="708"/>
        <w:rPr>
          <w:sz w:val="20"/>
          <w:szCs w:val="20"/>
        </w:rPr>
      </w:pPr>
      <w:r>
        <w:rPr>
          <w:sz w:val="20"/>
          <w:szCs w:val="20"/>
        </w:rPr>
        <w:t>}</w:t>
      </w:r>
    </w:p>
    <w:p w:rsidR="004358EE" w:rsidRDefault="00E91334">
      <w:pPr>
        <w:autoSpaceDE w:val="0"/>
        <w:spacing w:after="0" w:line="240" w:lineRule="auto"/>
        <w:ind w:left="708" w:firstLine="708"/>
        <w:rPr>
          <w:sz w:val="20"/>
          <w:szCs w:val="20"/>
        </w:rPr>
      </w:pPr>
      <w:r>
        <w:rPr>
          <w:sz w:val="20"/>
          <w:szCs w:val="20"/>
        </w:rPr>
        <w:t>swap(i,indexPivot</w:t>
      </w:r>
      <w:r w:rsidR="008C2C0B">
        <w:rPr>
          <w:sz w:val="20"/>
          <w:szCs w:val="20"/>
        </w:rPr>
        <w:t>);//Pivotelement in die Mitte tauschen</w:t>
      </w:r>
    </w:p>
    <w:p w:rsidR="004358EE" w:rsidRPr="0080793F" w:rsidRDefault="00A01A2B">
      <w:pPr>
        <w:autoSpaceDE w:val="0"/>
        <w:spacing w:after="0" w:line="240" w:lineRule="auto"/>
        <w:ind w:left="708" w:firstLine="708"/>
        <w:rPr>
          <w:sz w:val="20"/>
          <w:szCs w:val="20"/>
        </w:rPr>
      </w:pPr>
      <w:r w:rsidRPr="0080793F">
        <w:rPr>
          <w:sz w:val="20"/>
          <w:szCs w:val="20"/>
        </w:rPr>
        <w:t>quicksort(iLinks,i</w:t>
      </w:r>
      <w:r w:rsidR="008C2C0B" w:rsidRPr="0080793F">
        <w:rPr>
          <w:sz w:val="20"/>
          <w:szCs w:val="20"/>
        </w:rPr>
        <w:t>-1</w:t>
      </w:r>
      <w:r w:rsidRPr="0080793F">
        <w:rPr>
          <w:sz w:val="20"/>
          <w:szCs w:val="20"/>
        </w:rPr>
        <w:t>,pivotAuswahl</w:t>
      </w:r>
      <w:r w:rsidR="008C2C0B" w:rsidRPr="0080793F">
        <w:rPr>
          <w:sz w:val="20"/>
          <w:szCs w:val="20"/>
        </w:rPr>
        <w:t>);</w:t>
      </w:r>
    </w:p>
    <w:p w:rsidR="004358EE" w:rsidRPr="0080793F" w:rsidRDefault="00A01A2B">
      <w:pPr>
        <w:autoSpaceDE w:val="0"/>
        <w:spacing w:after="0" w:line="240" w:lineRule="auto"/>
        <w:ind w:left="708" w:firstLine="708"/>
        <w:rPr>
          <w:sz w:val="20"/>
          <w:szCs w:val="20"/>
        </w:rPr>
      </w:pPr>
      <w:r w:rsidRPr="0080793F">
        <w:rPr>
          <w:sz w:val="20"/>
          <w:szCs w:val="20"/>
        </w:rPr>
        <w:t>quicksort(i</w:t>
      </w:r>
      <w:r w:rsidR="008C2C0B" w:rsidRPr="0080793F">
        <w:rPr>
          <w:sz w:val="20"/>
          <w:szCs w:val="20"/>
        </w:rPr>
        <w:t>+1,iRechts</w:t>
      </w:r>
      <w:r w:rsidRPr="0080793F">
        <w:rPr>
          <w:sz w:val="20"/>
          <w:szCs w:val="20"/>
        </w:rPr>
        <w:t>,pivotAuswahl</w:t>
      </w:r>
      <w:r w:rsidR="008C2C0B" w:rsidRPr="0080793F">
        <w:rPr>
          <w:sz w:val="20"/>
          <w:szCs w:val="20"/>
        </w:rPr>
        <w:t>);</w:t>
      </w:r>
    </w:p>
    <w:p w:rsidR="004358EE" w:rsidRDefault="008C2C0B">
      <w:pPr>
        <w:autoSpaceDE w:val="0"/>
        <w:spacing w:after="0" w:line="240" w:lineRule="auto"/>
        <w:ind w:firstLine="708"/>
        <w:rPr>
          <w:sz w:val="20"/>
          <w:szCs w:val="20"/>
        </w:rPr>
      </w:pPr>
      <w:r>
        <w:rPr>
          <w:sz w:val="20"/>
          <w:szCs w:val="20"/>
        </w:rPr>
        <w:t>}</w:t>
      </w:r>
    </w:p>
    <w:p w:rsidR="004358EE" w:rsidRDefault="008C2C0B">
      <w:pPr>
        <w:rPr>
          <w:sz w:val="20"/>
          <w:szCs w:val="20"/>
        </w:rPr>
      </w:pPr>
      <w:r>
        <w:rPr>
          <w:sz w:val="20"/>
          <w:szCs w:val="20"/>
        </w:rPr>
        <w:t>}</w:t>
      </w:r>
    </w:p>
    <w:p w:rsidR="004358EE" w:rsidRDefault="004358EE">
      <w:pPr>
        <w:rPr>
          <w:sz w:val="20"/>
          <w:szCs w:val="20"/>
        </w:rPr>
      </w:pPr>
    </w:p>
    <w:p w:rsidR="004358EE" w:rsidRDefault="008C2C0B">
      <w:pPr>
        <w:rPr>
          <w:sz w:val="20"/>
          <w:szCs w:val="20"/>
        </w:rPr>
      </w:pPr>
      <w:r>
        <w:rPr>
          <w:sz w:val="20"/>
          <w:szCs w:val="20"/>
        </w:rPr>
        <w:t>int method_pivot(Enum pivotAuswahl, int iLinks, int iRechts){</w:t>
      </w:r>
    </w:p>
    <w:p w:rsidR="004358EE" w:rsidRPr="0080793F" w:rsidRDefault="008C2C0B">
      <w:pPr>
        <w:rPr>
          <w:sz w:val="20"/>
          <w:szCs w:val="20"/>
          <w:lang w:val="en-US"/>
        </w:rPr>
      </w:pPr>
      <w:r>
        <w:rPr>
          <w:sz w:val="20"/>
          <w:szCs w:val="20"/>
        </w:rPr>
        <w:tab/>
      </w:r>
      <w:r w:rsidRPr="0080793F">
        <w:rPr>
          <w:sz w:val="20"/>
          <w:szCs w:val="20"/>
          <w:lang w:val="en-US"/>
        </w:rPr>
        <w:t>if(pivotAuswahl = links) return iLinks;</w:t>
      </w:r>
    </w:p>
    <w:p w:rsidR="004358EE" w:rsidRPr="0080793F" w:rsidRDefault="008C2C0B">
      <w:pPr>
        <w:rPr>
          <w:sz w:val="20"/>
          <w:szCs w:val="20"/>
          <w:lang w:val="en-US"/>
        </w:rPr>
      </w:pPr>
      <w:r w:rsidRPr="0080793F">
        <w:rPr>
          <w:sz w:val="20"/>
          <w:szCs w:val="20"/>
          <w:lang w:val="en-US"/>
        </w:rPr>
        <w:tab/>
        <w:t>if(pivotAuswahl = rechts) return iRechts;</w:t>
      </w:r>
    </w:p>
    <w:p w:rsidR="004358EE" w:rsidRPr="0080793F" w:rsidRDefault="008C2C0B">
      <w:pPr>
        <w:rPr>
          <w:sz w:val="20"/>
          <w:szCs w:val="20"/>
          <w:lang w:val="en-US"/>
        </w:rPr>
      </w:pPr>
      <w:r w:rsidRPr="0080793F">
        <w:rPr>
          <w:sz w:val="20"/>
          <w:szCs w:val="20"/>
          <w:lang w:val="en-US"/>
        </w:rPr>
        <w:lastRenderedPageBreak/>
        <w:tab/>
        <w:t>if(pivotAuswahl = random) return random(iLinks .. iRechts)</w:t>
      </w:r>
    </w:p>
    <w:p w:rsidR="004358EE" w:rsidRPr="0080793F" w:rsidRDefault="008C2C0B">
      <w:pPr>
        <w:rPr>
          <w:sz w:val="20"/>
          <w:szCs w:val="20"/>
          <w:lang w:val="en-US"/>
        </w:rPr>
      </w:pPr>
      <w:r w:rsidRPr="0080793F">
        <w:rPr>
          <w:sz w:val="20"/>
          <w:szCs w:val="20"/>
          <w:lang w:val="en-US"/>
        </w:rPr>
        <w:tab/>
        <w:t>if(pivotAuswahl = medianOf3) return medianOf3(iLinks, iRechts, (int) iRechts/2)</w:t>
      </w:r>
    </w:p>
    <w:p w:rsidR="004358EE" w:rsidRDefault="008C2C0B">
      <w:pPr>
        <w:rPr>
          <w:sz w:val="20"/>
          <w:szCs w:val="20"/>
        </w:rPr>
      </w:pPr>
      <w:r>
        <w:rPr>
          <w:sz w:val="20"/>
          <w:szCs w:val="20"/>
        </w:rPr>
        <w:t>}</w:t>
      </w:r>
    </w:p>
    <w:p w:rsidR="004358EE" w:rsidRDefault="008C2C0B">
      <w:pPr>
        <w:rPr>
          <w:u w:val="single"/>
        </w:rPr>
      </w:pPr>
      <w:r>
        <w:rPr>
          <w:u w:val="single"/>
        </w:rPr>
        <w:t>Definitionen:</w:t>
      </w:r>
    </w:p>
    <w:p w:rsidR="004358EE" w:rsidRDefault="008C2C0B">
      <w:r>
        <w:rPr>
          <w:i/>
        </w:rPr>
        <w:t>Pivot-Element:</w:t>
      </w:r>
      <w:r>
        <w:t xml:space="preserve">  </w:t>
      </w:r>
    </w:p>
    <w:p w:rsidR="004358EE" w:rsidRDefault="008C2C0B" w:rsidP="00C37FD1">
      <w:pPr>
        <w:ind w:left="705"/>
      </w:pPr>
      <w:r>
        <w:t>Das Pivot-Element dient als Referen</w:t>
      </w:r>
      <w:r w:rsidR="00C37FD1">
        <w:t xml:space="preserve">zelement.  Vor der Teilung der </w:t>
      </w:r>
      <w:r>
        <w:t>Zahlenreihe (Rekursiver Aufruf), befinden si</w:t>
      </w:r>
      <w:r w:rsidR="00C37FD1">
        <w:t xml:space="preserve">ch links vom Pivot-Element nur </w:t>
      </w:r>
      <w:r>
        <w:t>Elemente die kleiner sind und rechts davo</w:t>
      </w:r>
      <w:r w:rsidR="00C37FD1">
        <w:t xml:space="preserve">n nur Elemente die größer oder </w:t>
      </w:r>
      <w:r>
        <w:t>gleich sind.</w:t>
      </w:r>
    </w:p>
    <w:p w:rsidR="004358EE" w:rsidRDefault="008C2C0B" w:rsidP="00C37FD1">
      <w:pPr>
        <w:ind w:left="705"/>
      </w:pPr>
      <w:r>
        <w:t>Die Auswahlbestimmung, wird als Par</w:t>
      </w:r>
      <w:r w:rsidR="00C37FD1">
        <w:t xml:space="preserve">ameter beim Aufruf der Methode </w:t>
      </w:r>
      <w:r>
        <w:t>„quicksort“ mit übergeben. Je nach A</w:t>
      </w:r>
      <w:r w:rsidR="00C37FD1">
        <w:t>uswahl befindet sich das Pivot-</w:t>
      </w:r>
      <w:r>
        <w:t>Element links, rechts, wird mittels Zufallszahl bestimmt oder wird du</w:t>
      </w:r>
      <w:r w:rsidR="00C37FD1">
        <w:t xml:space="preserve">rch die </w:t>
      </w:r>
      <w:r>
        <w:t>Bestimmung des Medians von drei Zahlen ermittelt.</w:t>
      </w:r>
    </w:p>
    <w:p w:rsidR="004358EE" w:rsidRDefault="008C2C0B">
      <w:r>
        <w:rPr>
          <w:i/>
        </w:rPr>
        <w:t>Start und End Index:</w:t>
      </w:r>
    </w:p>
    <w:p w:rsidR="004358EE" w:rsidRDefault="008C2C0B">
      <w:pPr>
        <w:ind w:left="708"/>
      </w:pPr>
      <w:r>
        <w:rPr>
          <w:i/>
        </w:rPr>
        <w:t>iLinks</w:t>
      </w:r>
      <w:r>
        <w:t xml:space="preserve"> = Index der Zahl ganz links in der (Teil)Zahlenreihe</w:t>
      </w:r>
    </w:p>
    <w:p w:rsidR="004358EE" w:rsidRDefault="008C2C0B">
      <w:pPr>
        <w:ind w:left="708"/>
      </w:pPr>
      <w:r>
        <w:rPr>
          <w:i/>
        </w:rPr>
        <w:t>iRechts</w:t>
      </w:r>
      <w:r>
        <w:t xml:space="preserve"> = Index der Zahl ganz rechts in der (Teil)Zahlenreihe</w:t>
      </w:r>
    </w:p>
    <w:p w:rsidR="004358EE" w:rsidRDefault="008C2C0B">
      <w:pPr>
        <w:rPr>
          <w:i/>
        </w:rPr>
      </w:pPr>
      <w:r>
        <w:rPr>
          <w:i/>
        </w:rPr>
        <w:t>Iteratoren:</w:t>
      </w:r>
    </w:p>
    <w:p w:rsidR="004358EE" w:rsidRDefault="008C2C0B">
      <w:pPr>
        <w:rPr>
          <w:i/>
        </w:rPr>
      </w:pPr>
      <w:r>
        <w:rPr>
          <w:i/>
        </w:rPr>
        <w:tab/>
        <w:t>i = von links nach rechts</w:t>
      </w:r>
    </w:p>
    <w:p w:rsidR="004358EE" w:rsidRDefault="008C2C0B">
      <w:pPr>
        <w:rPr>
          <w:i/>
        </w:rPr>
      </w:pPr>
      <w:r>
        <w:rPr>
          <w:i/>
        </w:rPr>
        <w:tab/>
        <w:t>j = von rechts nach links</w:t>
      </w:r>
    </w:p>
    <w:p w:rsidR="004358EE" w:rsidRDefault="004358EE"/>
    <w:p w:rsidR="004358EE" w:rsidRDefault="008C2C0B">
      <w:pPr>
        <w:rPr>
          <w:u w:val="single"/>
        </w:rPr>
      </w:pPr>
      <w:r>
        <w:rPr>
          <w:u w:val="single"/>
        </w:rPr>
        <w:t>Algorithmus:</w:t>
      </w:r>
    </w:p>
    <w:p w:rsidR="004358EE" w:rsidRDefault="008C2C0B">
      <w:r>
        <w:t>Zunächst wird das Pivot-Element bestimmt. Wie dieses geschieht, ist nicht fest vorgegeben.</w:t>
      </w:r>
    </w:p>
    <w:p w:rsidR="004358EE" w:rsidRDefault="008C2C0B">
      <w:r>
        <w:t xml:space="preserve">Der Pseudocode wurde generisch beschrieben und deckt alle 4 beschriebenen Auswahlmethoden ab.  </w:t>
      </w:r>
    </w:p>
    <w:p w:rsidR="004358EE" w:rsidRDefault="008C2C0B">
      <w:r>
        <w:t xml:space="preserve">Das aktuelle Pivot-Element wird so lange mit allen anderen Zahlen der (Teil)Zahlenreihe verglichen, bis eine Zahl gefunden wird, die kleiner ist als das Pivot-Element (beginnend bei </w:t>
      </w:r>
      <w:r>
        <w:rPr>
          <w:i/>
        </w:rPr>
        <w:t>iRechts</w:t>
      </w:r>
      <w:r>
        <w:t xml:space="preserve">) und eine Zahl, die größer oder gleich ist, als das aktuelle Pivot-Element (beginnend bei </w:t>
      </w:r>
      <w:r>
        <w:rPr>
          <w:i/>
        </w:rPr>
        <w:t>iLinks</w:t>
      </w:r>
      <w:r>
        <w:t xml:space="preserve">). Dabei bewegen sich </w:t>
      </w:r>
      <w:r>
        <w:rPr>
          <w:i/>
        </w:rPr>
        <w:t>i</w:t>
      </w:r>
      <w:r>
        <w:t xml:space="preserve"> und </w:t>
      </w:r>
      <w:r>
        <w:rPr>
          <w:i/>
        </w:rPr>
        <w:t>j</w:t>
      </w:r>
      <w:r>
        <w:t xml:space="preserve"> aufeinander zu. Die gefundenen Zahlen werden dann getauscht.</w:t>
      </w:r>
    </w:p>
    <w:p w:rsidR="004358EE" w:rsidRDefault="008C2C0B">
      <w:r>
        <w:t xml:space="preserve">Dieses wird so lange fortgesetzt, bis </w:t>
      </w:r>
      <w:r>
        <w:rPr>
          <w:i/>
        </w:rPr>
        <w:t>i</w:t>
      </w:r>
      <w:r>
        <w:t xml:space="preserve"> und </w:t>
      </w:r>
      <w:r>
        <w:rPr>
          <w:i/>
        </w:rPr>
        <w:t>j</w:t>
      </w:r>
      <w:r>
        <w:t xml:space="preserve"> „zusammenstoßen“ (bzw: j &lt;= i).  Das aktuelle Pivot-Element wird dann mit der Zahl an der Position </w:t>
      </w:r>
      <w:r>
        <w:rPr>
          <w:i/>
        </w:rPr>
        <w:t>i</w:t>
      </w:r>
      <w:r>
        <w:t xml:space="preserve"> getauscht.</w:t>
      </w:r>
    </w:p>
    <w:p w:rsidR="004358EE" w:rsidRDefault="008C2C0B">
      <w:r>
        <w:t>Nun wird die (Teil)Zahlenreihe in zwei Teile aufgeteilt, wobei das Pivot-Element die „Grenze“ der beiden Teil-Zahlenreihen darstellt. Da das Pivot-Element sich bereits an seiner endgültigen Position befindet, wird es weder der linken noch der rechten Teil-Zahlenreihe zugeordnet.</w:t>
      </w:r>
    </w:p>
    <w:p w:rsidR="004358EE" w:rsidRDefault="008C2C0B">
      <w:pPr>
        <w:autoSpaceDE w:val="0"/>
        <w:spacing w:after="0" w:line="240" w:lineRule="auto"/>
      </w:pPr>
      <w:r>
        <w:t>Der Algorithmus wird nun auf jede Teil-Zahlenreihe angewandt, bis jede Teil-Zahlenreihe nur noch aus einer Zahl besteht. Nun ist die Zahlenreihe sortiert und der Algorithmus endet, da die if-Bedingung (iRechts &gt; iLinks) nicht mehr erfüllt wird.</w:t>
      </w:r>
    </w:p>
    <w:p w:rsidR="004358EE" w:rsidRDefault="004358EE">
      <w:pPr>
        <w:autoSpaceDE w:val="0"/>
        <w:spacing w:after="0" w:line="240" w:lineRule="auto"/>
      </w:pPr>
    </w:p>
    <w:p w:rsidR="004358EE" w:rsidRDefault="004358EE">
      <w:pPr>
        <w:autoSpaceDE w:val="0"/>
        <w:spacing w:after="0" w:line="240" w:lineRule="auto"/>
      </w:pPr>
    </w:p>
    <w:p w:rsidR="004358EE" w:rsidRDefault="008C2C0B">
      <w:pPr>
        <w:autoSpaceDE w:val="0"/>
        <w:spacing w:after="0" w:line="240" w:lineRule="auto"/>
        <w:rPr>
          <w:u w:val="single"/>
        </w:rPr>
      </w:pPr>
      <w:r>
        <w:rPr>
          <w:u w:val="single"/>
        </w:rPr>
        <w:t>Hinweis zur Implementierung:</w:t>
      </w:r>
    </w:p>
    <w:p w:rsidR="004358EE" w:rsidRDefault="004358EE">
      <w:pPr>
        <w:autoSpaceDE w:val="0"/>
        <w:spacing w:after="0" w:line="240" w:lineRule="auto"/>
      </w:pPr>
    </w:p>
    <w:p w:rsidR="004358EE" w:rsidRDefault="008C2C0B">
      <w:pPr>
        <w:autoSpaceDE w:val="0"/>
        <w:spacing w:after="0" w:line="240" w:lineRule="auto"/>
      </w:pPr>
      <w:r>
        <w:t xml:space="preserve">Bei der Erhöhung des Iterators </w:t>
      </w:r>
      <w:r>
        <w:rPr>
          <w:i/>
        </w:rPr>
        <w:t xml:space="preserve">i </w:t>
      </w:r>
      <w:r>
        <w:t xml:space="preserve">muss beachtet werden, dass </w:t>
      </w:r>
      <w:r>
        <w:rPr>
          <w:i/>
        </w:rPr>
        <w:t xml:space="preserve">i </w:t>
      </w:r>
      <w:r>
        <w:t>nicht größer als iRechts sein darf, da wir uns sonst außerhalb der (Teil)Zahlenreihe befinden.</w:t>
      </w:r>
    </w:p>
    <w:p w:rsidR="004358EE" w:rsidRDefault="004358EE">
      <w:pPr>
        <w:autoSpaceDE w:val="0"/>
        <w:spacing w:after="0" w:line="240" w:lineRule="auto"/>
      </w:pPr>
    </w:p>
    <w:p w:rsidR="004358EE" w:rsidRDefault="008C2C0B">
      <w:pPr>
        <w:autoSpaceDE w:val="0"/>
        <w:spacing w:after="0" w:line="240" w:lineRule="auto"/>
      </w:pPr>
      <w:r>
        <w:t>Bei der Erniedriegung des Iterators j</w:t>
      </w:r>
      <w:r>
        <w:rPr>
          <w:i/>
        </w:rPr>
        <w:t xml:space="preserve"> </w:t>
      </w:r>
      <w:r>
        <w:t>muss beachtet werden, dass j</w:t>
      </w:r>
      <w:r>
        <w:rPr>
          <w:i/>
        </w:rPr>
        <w:t xml:space="preserve"> </w:t>
      </w:r>
      <w:r>
        <w:t>nicht kleiner als iLinks sein darf, da wir uns sonst außerhalb der (Teil)Zahlenreihe befinden.</w:t>
      </w:r>
    </w:p>
    <w:p w:rsidR="004358EE" w:rsidRDefault="004358EE"/>
    <w:p w:rsidR="004358EE" w:rsidRDefault="008C2C0B">
      <w:pPr>
        <w:numPr>
          <w:ilvl w:val="0"/>
          <w:numId w:val="19"/>
        </w:numPr>
      </w:pPr>
      <w:r>
        <w:t>Semantische Vorgabe:</w:t>
      </w:r>
    </w:p>
    <w:p w:rsidR="004358EE" w:rsidRDefault="008C2C0B">
      <w:pPr>
        <w:numPr>
          <w:ilvl w:val="1"/>
          <w:numId w:val="19"/>
        </w:numPr>
      </w:pPr>
      <w:r>
        <w:t>Quicksort: array x method_pivot -&gt; array</w:t>
      </w:r>
      <w:r>
        <w:br/>
        <w:t>method_pivot: bestimmt die Pivot-Element-Auswahl</w:t>
      </w:r>
      <w:r>
        <w:br/>
        <w:t>Folgende Auswahlmöglichkeiten sollen implementiert werden:</w:t>
      </w:r>
    </w:p>
    <w:p w:rsidR="004358EE" w:rsidRDefault="008C2C0B">
      <w:pPr>
        <w:numPr>
          <w:ilvl w:val="2"/>
          <w:numId w:val="19"/>
        </w:numPr>
      </w:pPr>
      <w:r>
        <w:t>Immer ganz links</w:t>
      </w:r>
    </w:p>
    <w:p w:rsidR="004358EE" w:rsidRDefault="008C2C0B">
      <w:pPr>
        <w:numPr>
          <w:ilvl w:val="2"/>
          <w:numId w:val="19"/>
        </w:numPr>
      </w:pPr>
      <w:r>
        <w:t>Immer ganz rechts</w:t>
      </w:r>
    </w:p>
    <w:p w:rsidR="004358EE" w:rsidRDefault="008C2C0B">
      <w:pPr>
        <w:numPr>
          <w:ilvl w:val="2"/>
          <w:numId w:val="19"/>
        </w:numPr>
      </w:pPr>
      <w:r>
        <w:t>Medianof3</w:t>
      </w:r>
    </w:p>
    <w:p w:rsidR="004358EE" w:rsidRDefault="008C2C0B">
      <w:pPr>
        <w:numPr>
          <w:ilvl w:val="3"/>
          <w:numId w:val="19"/>
        </w:numPr>
      </w:pPr>
      <w:r>
        <w:t>Median von folgenden Zahlen:</w:t>
      </w:r>
    </w:p>
    <w:p w:rsidR="004358EE" w:rsidRDefault="008C2C0B">
      <w:pPr>
        <w:numPr>
          <w:ilvl w:val="4"/>
          <w:numId w:val="19"/>
        </w:numPr>
      </w:pPr>
      <w:r>
        <w:t>Zahl an erster Position</w:t>
      </w:r>
    </w:p>
    <w:p w:rsidR="004358EE" w:rsidRDefault="008C2C0B">
      <w:pPr>
        <w:numPr>
          <w:ilvl w:val="4"/>
          <w:numId w:val="19"/>
        </w:numPr>
      </w:pPr>
      <w:r>
        <w:t>Zahl an letzter Position</w:t>
      </w:r>
    </w:p>
    <w:p w:rsidR="004358EE" w:rsidRDefault="008C2C0B">
      <w:pPr>
        <w:numPr>
          <w:ilvl w:val="4"/>
          <w:numId w:val="19"/>
        </w:numPr>
      </w:pPr>
      <w:r>
        <w:t>Zahl an mittlerer Position</w:t>
      </w:r>
    </w:p>
    <w:p w:rsidR="004358EE" w:rsidRDefault="008C2C0B">
      <w:pPr>
        <w:numPr>
          <w:ilvl w:val="2"/>
          <w:numId w:val="19"/>
        </w:numPr>
      </w:pPr>
      <w:r>
        <w:t>Random</w:t>
      </w:r>
    </w:p>
    <w:p w:rsidR="004358EE" w:rsidRDefault="008C2C0B">
      <w:pPr>
        <w:numPr>
          <w:ilvl w:val="0"/>
          <w:numId w:val="19"/>
        </w:numPr>
      </w:pPr>
      <w:r>
        <w:t>Syntaxtische Vorgabe:</w:t>
      </w:r>
    </w:p>
    <w:p w:rsidR="004358EE" w:rsidRDefault="008C2C0B">
      <w:pPr>
        <w:numPr>
          <w:ilvl w:val="1"/>
          <w:numId w:val="19"/>
        </w:numPr>
      </w:pPr>
      <w:r>
        <w:t>Name der Klasse: Quicksort</w:t>
      </w:r>
    </w:p>
    <w:p w:rsidR="004358EE" w:rsidRDefault="008C2C0B">
      <w:pPr>
        <w:numPr>
          <w:ilvl w:val="1"/>
          <w:numId w:val="19"/>
        </w:numPr>
      </w:pPr>
      <w:r>
        <w:t>Name der Methode: quicksort</w:t>
      </w:r>
    </w:p>
    <w:p w:rsidR="004358EE" w:rsidRDefault="008C2C0B">
      <w:pPr>
        <w:numPr>
          <w:ilvl w:val="1"/>
          <w:numId w:val="19"/>
        </w:numPr>
        <w:rPr>
          <w:lang w:val="en-US"/>
        </w:rPr>
      </w:pPr>
      <w:r>
        <w:rPr>
          <w:lang w:val="en-US"/>
        </w:rPr>
        <w:t>Aufruf der Methode: Quicksort.quicksort(ADTArray array, Enum pivotAuswahl)</w:t>
      </w:r>
    </w:p>
    <w:p w:rsidR="004358EE" w:rsidRDefault="008C2C0B">
      <w:pPr>
        <w:numPr>
          <w:ilvl w:val="0"/>
          <w:numId w:val="19"/>
        </w:numPr>
      </w:pPr>
      <w:r>
        <w:t>Sollte die (Teil)Zahlenreihe weniger als 12 Elemente beinhalten, werden die (Teil)Zahlenreihen mittels Insertionsort sortiert. Deshalb wurde diese Methode um die Parameter, startPos und endPos erweitert.</w:t>
      </w:r>
      <w:r>
        <w:br/>
      </w:r>
    </w:p>
    <w:p w:rsidR="004358EE" w:rsidRDefault="004358EE">
      <w:pPr>
        <w:rPr>
          <w:b/>
        </w:rPr>
      </w:pPr>
    </w:p>
    <w:p w:rsidR="004358EE" w:rsidRDefault="004358EE">
      <w:pPr>
        <w:rPr>
          <w:b/>
        </w:rPr>
      </w:pPr>
    </w:p>
    <w:p w:rsidR="004358EE" w:rsidRDefault="004358EE">
      <w:pPr>
        <w:rPr>
          <w:b/>
        </w:rPr>
      </w:pPr>
    </w:p>
    <w:p w:rsidR="00C37FD1" w:rsidRDefault="00C37FD1">
      <w:pPr>
        <w:rPr>
          <w:b/>
        </w:rPr>
      </w:pPr>
    </w:p>
    <w:p w:rsidR="00C37FD1" w:rsidRDefault="00C37FD1">
      <w:pPr>
        <w:rPr>
          <w:b/>
        </w:rPr>
      </w:pPr>
    </w:p>
    <w:p w:rsidR="004358EE" w:rsidRDefault="008C2C0B">
      <w:pPr>
        <w:rPr>
          <w:b/>
        </w:rPr>
      </w:pPr>
      <w:r>
        <w:rPr>
          <w:b/>
        </w:rPr>
        <w:lastRenderedPageBreak/>
        <w:t>Test</w:t>
      </w:r>
    </w:p>
    <w:p w:rsidR="004358EE" w:rsidRDefault="008C2C0B">
      <w:r>
        <w:t>Um die Richtigkeit und die Zuverlässigkeit des Algorithmus zu gewährleisten, sollen umfangreiche JUnit-Tests implementiert werden.</w:t>
      </w:r>
    </w:p>
    <w:p w:rsidR="004358EE" w:rsidRDefault="008C2C0B">
      <w:r>
        <w:t>Dateiname des Jar-Files:</w:t>
      </w:r>
    </w:p>
    <w:p w:rsidR="004358EE" w:rsidRDefault="00C37FD1">
      <w:pPr>
        <w:numPr>
          <w:ilvl w:val="0"/>
          <w:numId w:val="19"/>
        </w:numPr>
      </w:pPr>
      <w:r>
        <w:t>quick</w:t>
      </w:r>
      <w:r w:rsidR="008C2C0B">
        <w:t>JUt.jar</w:t>
      </w:r>
    </w:p>
    <w:p w:rsidR="004358EE" w:rsidRDefault="008C2C0B">
      <w:r>
        <w:t>Mindestanforderung:</w:t>
      </w:r>
    </w:p>
    <w:p w:rsidR="004358EE" w:rsidRDefault="008C2C0B">
      <w:pPr>
        <w:numPr>
          <w:ilvl w:val="0"/>
          <w:numId w:val="11"/>
        </w:numPr>
      </w:pPr>
      <w:r>
        <w:t>Grenzfälle</w:t>
      </w:r>
    </w:p>
    <w:p w:rsidR="004358EE" w:rsidRDefault="008C2C0B">
      <w:pPr>
        <w:numPr>
          <w:ilvl w:val="1"/>
          <w:numId w:val="11"/>
        </w:numPr>
      </w:pPr>
      <w:r>
        <w:t>Zahlenreihe mit n = 2 Zahlen (sortiert, unsortiert und beide Zahlen gleich)</w:t>
      </w:r>
    </w:p>
    <w:p w:rsidR="004358EE" w:rsidRDefault="008C2C0B">
      <w:pPr>
        <w:numPr>
          <w:ilvl w:val="1"/>
          <w:numId w:val="11"/>
        </w:numPr>
      </w:pPr>
      <w:r>
        <w:t>Zahlenreihe mit n = 1.000 Zahlen (umgekehrt sortiert)</w:t>
      </w:r>
    </w:p>
    <w:p w:rsidR="004358EE" w:rsidRDefault="008C2C0B">
      <w:pPr>
        <w:numPr>
          <w:ilvl w:val="2"/>
          <w:numId w:val="11"/>
        </w:numPr>
      </w:pPr>
      <w:r>
        <w:t>Beispiel: (1.000, 999, … , 5, 4, 3, 2, 1)</w:t>
      </w:r>
    </w:p>
    <w:p w:rsidR="004358EE" w:rsidRDefault="008C2C0B">
      <w:pPr>
        <w:numPr>
          <w:ilvl w:val="1"/>
          <w:numId w:val="11"/>
        </w:numPr>
      </w:pPr>
      <w:r>
        <w:t>Zahlenreihe mit n = 1.000 Zahlen (sortiert)</w:t>
      </w:r>
    </w:p>
    <w:p w:rsidR="004358EE" w:rsidRDefault="008C2C0B">
      <w:pPr>
        <w:numPr>
          <w:ilvl w:val="2"/>
          <w:numId w:val="11"/>
        </w:numPr>
      </w:pPr>
      <w:r>
        <w:t>Beispiel: (1, 2, …, 999, 1.000)</w:t>
      </w:r>
    </w:p>
    <w:p w:rsidR="004358EE" w:rsidRDefault="008C2C0B">
      <w:pPr>
        <w:numPr>
          <w:ilvl w:val="0"/>
          <w:numId w:val="11"/>
        </w:numPr>
      </w:pPr>
      <w:r>
        <w:t>Belastung</w:t>
      </w:r>
    </w:p>
    <w:p w:rsidR="004358EE" w:rsidRDefault="008C2C0B">
      <w:pPr>
        <w:numPr>
          <w:ilvl w:val="1"/>
          <w:numId w:val="11"/>
        </w:numPr>
      </w:pPr>
      <w:r>
        <w:t>Zahlenreihe mit n &gt; 10.000</w:t>
      </w:r>
    </w:p>
    <w:p w:rsidR="004358EE" w:rsidRDefault="008C2C0B">
      <w:pPr>
        <w:numPr>
          <w:ilvl w:val="1"/>
          <w:numId w:val="11"/>
        </w:numPr>
      </w:pPr>
      <w:r>
        <w:t>Zahlenreihe mit n &gt; 100.000</w:t>
      </w:r>
    </w:p>
    <w:p w:rsidR="004358EE" w:rsidRDefault="008C2C0B">
      <w:pPr>
        <w:numPr>
          <w:ilvl w:val="1"/>
          <w:numId w:val="11"/>
        </w:numPr>
      </w:pPr>
      <w:r>
        <w:t>Zahlenreihe mit n &gt; 200.000</w:t>
      </w:r>
    </w:p>
    <w:p w:rsidR="004358EE" w:rsidRDefault="008C2C0B">
      <w:pPr>
        <w:pageBreakBefore/>
      </w:pPr>
      <w:r>
        <w:rPr>
          <w:b/>
        </w:rPr>
        <w:lastRenderedPageBreak/>
        <w:t>Aufgabe 2.4</w:t>
      </w:r>
    </w:p>
    <w:p w:rsidR="004358EE" w:rsidRDefault="008C2C0B">
      <w:pPr>
        <w:rPr>
          <w:u w:val="single"/>
        </w:rPr>
      </w:pPr>
      <w:r>
        <w:rPr>
          <w:u w:val="single"/>
        </w:rPr>
        <w:t>Versuchsaufbau:</w:t>
      </w:r>
    </w:p>
    <w:p w:rsidR="004358EE" w:rsidRDefault="008C2C0B">
      <w:r>
        <w:t>Es wird eine Kopie der Algorithmus-Implementation erstellt und um folgende Komponenten erweitert:</w:t>
      </w:r>
    </w:p>
    <w:p w:rsidR="004358EE" w:rsidRDefault="008C2C0B">
      <w:pPr>
        <w:numPr>
          <w:ilvl w:val="0"/>
          <w:numId w:val="19"/>
        </w:numPr>
      </w:pPr>
      <w:r>
        <w:t>Laufzeit:</w:t>
      </w:r>
    </w:p>
    <w:p w:rsidR="004358EE" w:rsidRDefault="008C2C0B">
      <w:pPr>
        <w:numPr>
          <w:ilvl w:val="1"/>
          <w:numId w:val="19"/>
        </w:numPr>
      </w:pPr>
      <w:r>
        <w:t>Zu Beginn des Algorithmus wird die aktuelle Zeit festgehalten. Am Ende des Algorithmus wird die aktuelle Zeit festgehalten und der Betrag der Differenz der beiden ausgegeben. Dieser Betrag entspricht der Laufzeit. (zu beachten ist dabei, dass diese Laufzeit NUR mit Laufzeiten verglichen werden darf, die ebenfalls auf dem gleichen Ausführungssystem gemessen worden sind)</w:t>
      </w:r>
    </w:p>
    <w:p w:rsidR="004358EE" w:rsidRDefault="008C2C0B">
      <w:pPr>
        <w:numPr>
          <w:ilvl w:val="1"/>
          <w:numId w:val="19"/>
        </w:numPr>
      </w:pPr>
      <w:r>
        <w:t>Bei der Laufzeitmessung von Quicksort muss beachtet werden, dass die Laufzeit von Insertionsort abgezogen wird. (Sortierung von Zahlenreihen mit weniger als 12 Zahlen)</w:t>
      </w:r>
    </w:p>
    <w:p w:rsidR="004358EE" w:rsidRDefault="008C2C0B">
      <w:pPr>
        <w:numPr>
          <w:ilvl w:val="0"/>
          <w:numId w:val="19"/>
        </w:numPr>
      </w:pPr>
      <w:r>
        <w:t>Zugriffe (Lesen und Schreiben)</w:t>
      </w:r>
    </w:p>
    <w:p w:rsidR="004358EE" w:rsidRDefault="008C2C0B">
      <w:pPr>
        <w:numPr>
          <w:ilvl w:val="1"/>
          <w:numId w:val="19"/>
        </w:numPr>
      </w:pPr>
      <w:r>
        <w:rPr>
          <w:rFonts w:cs="Calibri"/>
        </w:rPr>
        <w:t xml:space="preserve"> </w:t>
      </w:r>
      <w:r>
        <w:t>Lesen</w:t>
      </w:r>
    </w:p>
    <w:p w:rsidR="004358EE" w:rsidRDefault="008C2C0B">
      <w:pPr>
        <w:ind w:left="1440"/>
      </w:pPr>
      <w:r>
        <w:t>Ein Lesezugriff ist definiert, durch das Auslesen eines Wertes aus der Zahlenreihe.</w:t>
      </w:r>
    </w:p>
    <w:p w:rsidR="004358EE" w:rsidRDefault="008C2C0B">
      <w:pPr>
        <w:numPr>
          <w:ilvl w:val="1"/>
          <w:numId w:val="19"/>
        </w:numPr>
      </w:pPr>
      <w:r>
        <w:t>Schreiben</w:t>
      </w:r>
    </w:p>
    <w:p w:rsidR="004358EE" w:rsidRDefault="008C2C0B">
      <w:pPr>
        <w:ind w:left="1410"/>
      </w:pPr>
      <w:r>
        <w:t>Ein Schreibzugriff ist definiert, durch das mutieren der Zahlenreihe oder durch die Belegung einer Variablen mit einem Wert.</w:t>
      </w:r>
    </w:p>
    <w:p w:rsidR="004358EE" w:rsidRDefault="008C2C0B">
      <w:pPr>
        <w:rPr>
          <w:u w:val="single"/>
        </w:rPr>
      </w:pPr>
      <w:r>
        <w:rPr>
          <w:u w:val="single"/>
        </w:rPr>
        <w:t>Messungen:</w:t>
      </w:r>
    </w:p>
    <w:p w:rsidR="004358EE" w:rsidRDefault="008C2C0B">
      <w:r>
        <w:t>Vorgaben für die Messungen: Anzahl der Zahlen der Zahlenfolgen:</w:t>
      </w:r>
    </w:p>
    <w:p w:rsidR="004358EE" w:rsidRDefault="008C2C0B">
      <w:pPr>
        <w:numPr>
          <w:ilvl w:val="0"/>
          <w:numId w:val="29"/>
        </w:numPr>
      </w:pPr>
      <w:r>
        <w:t>500</w:t>
      </w:r>
    </w:p>
    <w:p w:rsidR="004358EE" w:rsidRDefault="008C2C0B">
      <w:pPr>
        <w:numPr>
          <w:ilvl w:val="0"/>
          <w:numId w:val="14"/>
        </w:numPr>
      </w:pPr>
      <w:r>
        <w:t>1.000</w:t>
      </w:r>
    </w:p>
    <w:p w:rsidR="004358EE" w:rsidRDefault="008C2C0B">
      <w:pPr>
        <w:numPr>
          <w:ilvl w:val="0"/>
          <w:numId w:val="14"/>
        </w:numPr>
      </w:pPr>
      <w:r>
        <w:t>2.000</w:t>
      </w:r>
    </w:p>
    <w:p w:rsidR="004358EE" w:rsidRDefault="008C2C0B">
      <w:pPr>
        <w:numPr>
          <w:ilvl w:val="0"/>
          <w:numId w:val="14"/>
        </w:numPr>
      </w:pPr>
      <w:r>
        <w:t>4.000</w:t>
      </w:r>
    </w:p>
    <w:p w:rsidR="004358EE" w:rsidRDefault="008C2C0B">
      <w:pPr>
        <w:numPr>
          <w:ilvl w:val="0"/>
          <w:numId w:val="14"/>
        </w:numPr>
      </w:pPr>
      <w:r>
        <w:t>8.000</w:t>
      </w:r>
    </w:p>
    <w:p w:rsidR="004358EE" w:rsidRDefault="008C2C0B">
      <w:pPr>
        <w:numPr>
          <w:ilvl w:val="0"/>
          <w:numId w:val="14"/>
        </w:numPr>
      </w:pPr>
      <w:r>
        <w:t>16.000</w:t>
      </w:r>
    </w:p>
    <w:p w:rsidR="004358EE" w:rsidRDefault="008C2C0B">
      <w:pPr>
        <w:numPr>
          <w:ilvl w:val="0"/>
          <w:numId w:val="14"/>
        </w:numPr>
      </w:pPr>
      <w:r>
        <w:t>32.000</w:t>
      </w:r>
    </w:p>
    <w:p w:rsidR="004358EE" w:rsidRDefault="008C2C0B">
      <w:pPr>
        <w:numPr>
          <w:ilvl w:val="0"/>
          <w:numId w:val="14"/>
        </w:numPr>
      </w:pPr>
      <w:r>
        <w:t>64.000</w:t>
      </w:r>
    </w:p>
    <w:p w:rsidR="004358EE" w:rsidRDefault="008C2C0B">
      <w:pPr>
        <w:numPr>
          <w:ilvl w:val="0"/>
          <w:numId w:val="14"/>
        </w:numPr>
      </w:pPr>
      <w:r>
        <w:t>128.000</w:t>
      </w:r>
    </w:p>
    <w:p w:rsidR="004358EE" w:rsidRDefault="004358EE">
      <w:pPr>
        <w:ind w:left="720"/>
      </w:pPr>
    </w:p>
    <w:p w:rsidR="004358EE" w:rsidRDefault="008C2C0B">
      <w:pPr>
        <w:numPr>
          <w:ilvl w:val="0"/>
          <w:numId w:val="30"/>
        </w:numPr>
      </w:pPr>
      <w:r>
        <w:lastRenderedPageBreak/>
        <w:t>Mittels sortNum wird eine zufällig generierte Zahlenfolge nach obigen Vorgaben erstellt.</w:t>
      </w:r>
    </w:p>
    <w:p w:rsidR="004358EE" w:rsidRDefault="008C2C0B">
      <w:pPr>
        <w:numPr>
          <w:ilvl w:val="1"/>
          <w:numId w:val="18"/>
        </w:numPr>
      </w:pPr>
      <w:r>
        <w:t>Messung der Laufzeit mittels Insertionsort</w:t>
      </w:r>
    </w:p>
    <w:p w:rsidR="004358EE" w:rsidRDefault="008C2C0B">
      <w:pPr>
        <w:numPr>
          <w:ilvl w:val="1"/>
          <w:numId w:val="18"/>
        </w:numPr>
      </w:pPr>
      <w:r>
        <w:t>Messung der Laufzeit mittels Quicksort (links)</w:t>
      </w:r>
    </w:p>
    <w:p w:rsidR="004358EE" w:rsidRDefault="008C2C0B">
      <w:pPr>
        <w:numPr>
          <w:ilvl w:val="1"/>
          <w:numId w:val="18"/>
        </w:numPr>
      </w:pPr>
      <w:r>
        <w:t>Messung der Laufzeit mittels Quicksort (rechts)</w:t>
      </w:r>
    </w:p>
    <w:p w:rsidR="004358EE" w:rsidRDefault="008C2C0B">
      <w:pPr>
        <w:numPr>
          <w:ilvl w:val="1"/>
          <w:numId w:val="18"/>
        </w:numPr>
      </w:pPr>
      <w:r>
        <w:t>Messung der Laufzeit mittels Quicksort (MedianOf3)</w:t>
      </w:r>
    </w:p>
    <w:p w:rsidR="004358EE" w:rsidRDefault="008C2C0B">
      <w:pPr>
        <w:numPr>
          <w:ilvl w:val="1"/>
          <w:numId w:val="18"/>
        </w:numPr>
      </w:pPr>
      <w:r>
        <w:t>Messung der Laufzeit mittels Quicksort (random)</w:t>
      </w:r>
    </w:p>
    <w:p w:rsidR="004358EE" w:rsidRDefault="008C2C0B">
      <w:pPr>
        <w:numPr>
          <w:ilvl w:val="0"/>
          <w:numId w:val="18"/>
        </w:numPr>
      </w:pPr>
      <w:r>
        <w:t>Mittels sortNum wird eine zufällig generierte Zahlenfolge nach obigen Vorgaben erstellt.</w:t>
      </w:r>
    </w:p>
    <w:p w:rsidR="004358EE" w:rsidRDefault="008C2C0B">
      <w:pPr>
        <w:numPr>
          <w:ilvl w:val="1"/>
          <w:numId w:val="18"/>
        </w:numPr>
      </w:pPr>
      <w:r>
        <w:t>Messung der Schreib- und Lesezugriffe mittels Insertionsort</w:t>
      </w:r>
    </w:p>
    <w:p w:rsidR="004358EE" w:rsidRDefault="008C2C0B">
      <w:pPr>
        <w:numPr>
          <w:ilvl w:val="1"/>
          <w:numId w:val="18"/>
        </w:numPr>
      </w:pPr>
      <w:r>
        <w:t>Messung der Schreib- und Lesezugriffe mittels Quicksort (links)</w:t>
      </w:r>
    </w:p>
    <w:p w:rsidR="004358EE" w:rsidRDefault="008C2C0B">
      <w:pPr>
        <w:numPr>
          <w:ilvl w:val="1"/>
          <w:numId w:val="18"/>
        </w:numPr>
      </w:pPr>
      <w:r>
        <w:t>Messung der Schreib- und Lesezugriffe mittels Quicksort (rechts)</w:t>
      </w:r>
    </w:p>
    <w:p w:rsidR="004358EE" w:rsidRDefault="008C2C0B">
      <w:pPr>
        <w:numPr>
          <w:ilvl w:val="1"/>
          <w:numId w:val="18"/>
        </w:numPr>
      </w:pPr>
      <w:r>
        <w:t>Messung der Schreib- und Lesezugriffe mittels Quicksort (MedianOf3)</w:t>
      </w:r>
    </w:p>
    <w:p w:rsidR="004358EE" w:rsidRDefault="008C2C0B">
      <w:pPr>
        <w:numPr>
          <w:ilvl w:val="1"/>
          <w:numId w:val="18"/>
        </w:numPr>
      </w:pPr>
      <w:r>
        <w:t>Messung der Schreib- und Lesezugriffe mittels Quicksort (random)</w:t>
      </w:r>
    </w:p>
    <w:p w:rsidR="004358EE" w:rsidRDefault="008C2C0B">
      <w:pPr>
        <w:rPr>
          <w:i/>
        </w:rPr>
      </w:pPr>
      <w:r>
        <w:rPr>
          <w:i/>
        </w:rPr>
        <w:t>Damit ergeben sich 2x5x9 Messungen.</w:t>
      </w:r>
    </w:p>
    <w:p w:rsidR="004358EE" w:rsidRDefault="004358EE">
      <w:pPr>
        <w:rPr>
          <w:i/>
        </w:rPr>
      </w:pPr>
    </w:p>
    <w:p w:rsidR="004358EE" w:rsidRDefault="008C2C0B">
      <w:pPr>
        <w:rPr>
          <w:u w:val="single"/>
        </w:rPr>
      </w:pPr>
      <w:r>
        <w:rPr>
          <w:u w:val="single"/>
        </w:rPr>
        <w:t>Resultate:</w:t>
      </w:r>
    </w:p>
    <w:p w:rsidR="004358EE" w:rsidRDefault="008C2C0B">
      <w:r>
        <w:t>Die Ergebnisse der obigen Messungen werden in eine Excel-Tabelle eingetragen:</w:t>
      </w:r>
    </w:p>
    <w:tbl>
      <w:tblPr>
        <w:tblW w:w="7528" w:type="dxa"/>
        <w:tblLayout w:type="fixed"/>
        <w:tblCellMar>
          <w:left w:w="10" w:type="dxa"/>
          <w:right w:w="10" w:type="dxa"/>
        </w:tblCellMar>
        <w:tblLook w:val="0000" w:firstRow="0" w:lastRow="0" w:firstColumn="0" w:lastColumn="0" w:noHBand="0" w:noVBand="0"/>
      </w:tblPr>
      <w:tblGrid>
        <w:gridCol w:w="1479"/>
        <w:gridCol w:w="627"/>
        <w:gridCol w:w="627"/>
        <w:gridCol w:w="627"/>
        <w:gridCol w:w="627"/>
        <w:gridCol w:w="627"/>
        <w:gridCol w:w="698"/>
        <w:gridCol w:w="698"/>
        <w:gridCol w:w="698"/>
        <w:gridCol w:w="820"/>
      </w:tblGrid>
      <w:tr w:rsidR="004358EE">
        <w:trPr>
          <w:trHeight w:val="274"/>
        </w:trPr>
        <w:tc>
          <w:tcPr>
            <w:tcW w:w="1479"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b/>
                <w:bCs/>
                <w:i/>
                <w:iCs/>
                <w:color w:val="000000"/>
                <w:lang w:eastAsia="de-DE"/>
              </w:rPr>
            </w:pPr>
            <w:r>
              <w:rPr>
                <w:rFonts w:eastAsia="Times New Roman"/>
                <w:b/>
                <w:bCs/>
                <w:i/>
                <w:iCs/>
                <w:color w:val="000000"/>
                <w:lang w:eastAsia="de-DE"/>
              </w:rPr>
              <w:t>Algorithmus X</w:t>
            </w:r>
          </w:p>
        </w:tc>
        <w:tc>
          <w:tcPr>
            <w:tcW w:w="627"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top w:val="single" w:sz="4" w:space="0" w:color="000000"/>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820" w:type="dxa"/>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r>
      <w:tr w:rsidR="004358EE">
        <w:trPr>
          <w:trHeight w:val="274"/>
        </w:trPr>
        <w:tc>
          <w:tcPr>
            <w:tcW w:w="1479"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500</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1000</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2000</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4000</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8000</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16000</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32000</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64000</w:t>
            </w:r>
          </w:p>
        </w:tc>
        <w:tc>
          <w:tcPr>
            <w:tcW w:w="820"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4358EE" w:rsidRDefault="008C2C0B">
            <w:pPr>
              <w:spacing w:after="0" w:line="240" w:lineRule="auto"/>
              <w:jc w:val="right"/>
              <w:rPr>
                <w:rFonts w:eastAsia="Times New Roman"/>
                <w:color w:val="000000"/>
                <w:lang w:eastAsia="de-DE"/>
              </w:rPr>
            </w:pPr>
            <w:r>
              <w:rPr>
                <w:rFonts w:eastAsia="Times New Roman"/>
                <w:color w:val="000000"/>
                <w:lang w:eastAsia="de-DE"/>
              </w:rPr>
              <w:t>128000</w:t>
            </w:r>
          </w:p>
        </w:tc>
      </w:tr>
      <w:tr w:rsidR="004358EE">
        <w:trPr>
          <w:trHeight w:val="274"/>
        </w:trPr>
        <w:tc>
          <w:tcPr>
            <w:tcW w:w="1479"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Laufzeit (ms)</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820"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r>
      <w:tr w:rsidR="004358EE">
        <w:trPr>
          <w:trHeight w:val="274"/>
        </w:trPr>
        <w:tc>
          <w:tcPr>
            <w:tcW w:w="1479"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Lesezugriffe</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820"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r>
      <w:tr w:rsidR="004358EE">
        <w:trPr>
          <w:trHeight w:val="274"/>
        </w:trPr>
        <w:tc>
          <w:tcPr>
            <w:tcW w:w="1479"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Schreibzugriffe</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27"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698" w:type="dxa"/>
            <w:tcBorders>
              <w:left w:val="single" w:sz="4" w:space="0" w:color="000000"/>
              <w:bottom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c>
          <w:tcPr>
            <w:tcW w:w="820" w:type="dxa"/>
            <w:tcBorders>
              <w:left w:val="single" w:sz="4" w:space="0" w:color="000000"/>
              <w:bottom w:val="single" w:sz="4" w:space="0" w:color="000000"/>
              <w:right w:val="single" w:sz="4" w:space="0" w:color="000000"/>
            </w:tcBorders>
            <w:tcMar>
              <w:top w:w="0" w:type="dxa"/>
              <w:left w:w="70" w:type="dxa"/>
              <w:bottom w:w="0" w:type="dxa"/>
              <w:right w:w="70" w:type="dxa"/>
            </w:tcMar>
            <w:vAlign w:val="bottom"/>
          </w:tcPr>
          <w:p w:rsidR="004358EE" w:rsidRDefault="008C2C0B">
            <w:pPr>
              <w:spacing w:after="0" w:line="240" w:lineRule="auto"/>
              <w:rPr>
                <w:rFonts w:eastAsia="Times New Roman"/>
                <w:color w:val="000000"/>
                <w:lang w:eastAsia="de-DE"/>
              </w:rPr>
            </w:pPr>
            <w:r>
              <w:rPr>
                <w:rFonts w:eastAsia="Times New Roman"/>
                <w:color w:val="000000"/>
                <w:lang w:eastAsia="de-DE"/>
              </w:rPr>
              <w:t> </w:t>
            </w:r>
          </w:p>
        </w:tc>
      </w:tr>
    </w:tbl>
    <w:p w:rsidR="004358EE" w:rsidRDefault="004358EE"/>
    <w:p w:rsidR="004358EE" w:rsidRDefault="008C2C0B">
      <w:r>
        <w:t>Aus den Ergebnissen werden Excel-Graphiken erzeugt, um die Steigung der einzelnen interpolierten Kurven vergleichen zu können.</w:t>
      </w:r>
    </w:p>
    <w:p w:rsidR="004358EE" w:rsidRDefault="008C2C0B">
      <w:r>
        <w:t>Die daraus resultierenden Schlussfolgerungen werden zusammen mit den Graphiken in einem PDF dokumentiert.</w:t>
      </w:r>
    </w:p>
    <w:p w:rsidR="004358EE" w:rsidRDefault="008C2C0B">
      <w:r>
        <w:t>Mögliche Fragen wären: Welcher Algorithmus ist am schnellsten (gemessen an der Laufzeit). Welcher Algorithmus benötigt am wenigsten Schreib- bzw. Lesezugriffe!</w:t>
      </w:r>
    </w:p>
    <w:sectPr w:rsidR="004358EE">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4E19" w:rsidRDefault="005E4E19">
      <w:pPr>
        <w:spacing w:after="0" w:line="240" w:lineRule="auto"/>
      </w:pPr>
      <w:r>
        <w:separator/>
      </w:r>
    </w:p>
  </w:endnote>
  <w:endnote w:type="continuationSeparator" w:id="0">
    <w:p w:rsidR="005E4E19" w:rsidRDefault="005E4E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Droid Sans Fallback">
    <w:charset w:val="00"/>
    <w:family w:val="auto"/>
    <w:pitch w:val="variable"/>
  </w:font>
  <w:font w:name="FreeSans">
    <w:altName w:val="Arial"/>
    <w:charset w:val="00"/>
    <w:family w:val="swiss"/>
    <w:pitch w:val="default"/>
  </w:font>
  <w:font w:name="Liberation Sans">
    <w:panose1 w:val="020B0604020202020204"/>
    <w:charset w:val="00"/>
    <w:family w:val="swiss"/>
    <w:pitch w:val="variable"/>
    <w:sig w:usb0="E0000AFF" w:usb1="500078FF" w:usb2="00000021" w:usb3="00000000" w:csb0="000001B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4E19" w:rsidRDefault="005E4E19">
      <w:pPr>
        <w:spacing w:after="0" w:line="240" w:lineRule="auto"/>
      </w:pPr>
      <w:r>
        <w:rPr>
          <w:color w:val="000000"/>
        </w:rPr>
        <w:separator/>
      </w:r>
    </w:p>
  </w:footnote>
  <w:footnote w:type="continuationSeparator" w:id="0">
    <w:p w:rsidR="005E4E19" w:rsidRDefault="005E4E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05072"/>
    <w:multiLevelType w:val="multilevel"/>
    <w:tmpl w:val="EA3ED524"/>
    <w:styleLink w:val="WW8Num19"/>
    <w:lvl w:ilvl="0">
      <w:numFmt w:val="bullet"/>
      <w:lvlText w:val="-"/>
      <w:lvlJc w:val="left"/>
      <w:pPr>
        <w:ind w:left="720" w:hanging="360"/>
      </w:pPr>
      <w:rPr>
        <w:rFonts w:ascii="Calibri" w:eastAsia="Calibri" w:hAnsi="Calibri"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345367"/>
    <w:multiLevelType w:val="multilevel"/>
    <w:tmpl w:val="A3821CC2"/>
    <w:styleLink w:val="WW8Num1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 w15:restartNumberingAfterBreak="0">
    <w:nsid w:val="0B7239FD"/>
    <w:multiLevelType w:val="multilevel"/>
    <w:tmpl w:val="C19AA330"/>
    <w:styleLink w:val="WW8Num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B517C2"/>
    <w:multiLevelType w:val="multilevel"/>
    <w:tmpl w:val="4F58441E"/>
    <w:styleLink w:val="WW8Num12"/>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10D59EF"/>
    <w:multiLevelType w:val="hybridMultilevel"/>
    <w:tmpl w:val="EBEEB91E"/>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5" w15:restartNumberingAfterBreak="0">
    <w:nsid w:val="1B117FFA"/>
    <w:multiLevelType w:val="multilevel"/>
    <w:tmpl w:val="C5E6AE4E"/>
    <w:styleLink w:val="WW8Num2"/>
    <w:lvl w:ilvl="0">
      <w:numFmt w:val="bullet"/>
      <w:lvlText w:val="-"/>
      <w:lvlJc w:val="left"/>
      <w:pPr>
        <w:ind w:left="1080" w:hanging="360"/>
      </w:pPr>
      <w:rPr>
        <w:rFonts w:ascii="Calibri" w:eastAsia="Calibri" w:hAnsi="Calibri" w:cs="Times New Roman"/>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cs="Wingdings"/>
      </w:rPr>
    </w:lvl>
    <w:lvl w:ilvl="3">
      <w:numFmt w:val="bullet"/>
      <w:lvlText w:val=""/>
      <w:lvlJc w:val="left"/>
      <w:pPr>
        <w:ind w:left="3240" w:hanging="360"/>
      </w:pPr>
      <w:rPr>
        <w:rFonts w:ascii="Symbol" w:hAnsi="Symbol" w:cs="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cs="Wingdings"/>
      </w:rPr>
    </w:lvl>
    <w:lvl w:ilvl="6">
      <w:numFmt w:val="bullet"/>
      <w:lvlText w:val=""/>
      <w:lvlJc w:val="left"/>
      <w:pPr>
        <w:ind w:left="5400" w:hanging="360"/>
      </w:pPr>
      <w:rPr>
        <w:rFonts w:ascii="Symbol" w:hAnsi="Symbol" w:cs="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cs="Wingdings"/>
      </w:rPr>
    </w:lvl>
  </w:abstractNum>
  <w:abstractNum w:abstractNumId="6" w15:restartNumberingAfterBreak="0">
    <w:nsid w:val="228875CF"/>
    <w:multiLevelType w:val="multilevel"/>
    <w:tmpl w:val="C3CE4186"/>
    <w:styleLink w:val="WW8Num5"/>
    <w:lvl w:ilvl="0">
      <w:numFmt w:val="bullet"/>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7" w15:restartNumberingAfterBreak="0">
    <w:nsid w:val="2720347E"/>
    <w:multiLevelType w:val="hybridMultilevel"/>
    <w:tmpl w:val="03E47DCA"/>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8" w15:restartNumberingAfterBreak="0">
    <w:nsid w:val="2E6B73C4"/>
    <w:multiLevelType w:val="multilevel"/>
    <w:tmpl w:val="0A12BAD6"/>
    <w:styleLink w:val="WW8Num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upperLetter"/>
      <w:lvlText w:val="%4."/>
      <w:lvlJc w:val="left"/>
      <w:pPr>
        <w:ind w:left="2880" w:hanging="360"/>
      </w:pPr>
    </w:lvl>
    <w:lvl w:ilvl="4">
      <w:start w:val="1"/>
      <w:numFmt w:val="upp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0350B0F"/>
    <w:multiLevelType w:val="multilevel"/>
    <w:tmpl w:val="C17A0AE0"/>
    <w:styleLink w:val="WW8Num3"/>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0" w15:restartNumberingAfterBreak="0">
    <w:nsid w:val="34CA5527"/>
    <w:multiLevelType w:val="hybridMultilevel"/>
    <w:tmpl w:val="4FCE0D60"/>
    <w:lvl w:ilvl="0" w:tplc="E47C2120">
      <w:numFmt w:val="bullet"/>
      <w:lvlText w:val="-"/>
      <w:lvlJc w:val="left"/>
      <w:pPr>
        <w:ind w:left="720" w:hanging="360"/>
      </w:pPr>
      <w:rPr>
        <w:rFonts w:ascii="Calibri" w:eastAsia="Calibri" w:hAnsi="Calibri" w:cs="Times New Roman"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201710E"/>
    <w:multiLevelType w:val="multilevel"/>
    <w:tmpl w:val="08DEA35E"/>
    <w:styleLink w:val="WW8Num17"/>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2" w15:restartNumberingAfterBreak="0">
    <w:nsid w:val="434F6221"/>
    <w:multiLevelType w:val="multilevel"/>
    <w:tmpl w:val="8E0E3272"/>
    <w:styleLink w:val="WW8Num20"/>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7070FC0"/>
    <w:multiLevelType w:val="multilevel"/>
    <w:tmpl w:val="E74CCF92"/>
    <w:styleLink w:val="WW8Num15"/>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A346FFE"/>
    <w:multiLevelType w:val="hybridMultilevel"/>
    <w:tmpl w:val="7D3CFA1E"/>
    <w:lvl w:ilvl="0" w:tplc="0407000F">
      <w:start w:val="1"/>
      <w:numFmt w:val="decimal"/>
      <w:lvlText w:val="%1."/>
      <w:lvlJc w:val="left"/>
      <w:pPr>
        <w:ind w:left="1800" w:hanging="360"/>
      </w:pPr>
    </w:lvl>
    <w:lvl w:ilvl="1" w:tplc="04070019" w:tentative="1">
      <w:start w:val="1"/>
      <w:numFmt w:val="lowerLetter"/>
      <w:lvlText w:val="%2."/>
      <w:lvlJc w:val="left"/>
      <w:pPr>
        <w:ind w:left="2520" w:hanging="360"/>
      </w:pPr>
    </w:lvl>
    <w:lvl w:ilvl="2" w:tplc="0407001B" w:tentative="1">
      <w:start w:val="1"/>
      <w:numFmt w:val="lowerRoman"/>
      <w:lvlText w:val="%3."/>
      <w:lvlJc w:val="right"/>
      <w:pPr>
        <w:ind w:left="3240" w:hanging="180"/>
      </w:pPr>
    </w:lvl>
    <w:lvl w:ilvl="3" w:tplc="0407000F" w:tentative="1">
      <w:start w:val="1"/>
      <w:numFmt w:val="decimal"/>
      <w:lvlText w:val="%4."/>
      <w:lvlJc w:val="left"/>
      <w:pPr>
        <w:ind w:left="3960" w:hanging="360"/>
      </w:pPr>
    </w:lvl>
    <w:lvl w:ilvl="4" w:tplc="04070019" w:tentative="1">
      <w:start w:val="1"/>
      <w:numFmt w:val="lowerLetter"/>
      <w:lvlText w:val="%5."/>
      <w:lvlJc w:val="left"/>
      <w:pPr>
        <w:ind w:left="4680" w:hanging="360"/>
      </w:pPr>
    </w:lvl>
    <w:lvl w:ilvl="5" w:tplc="0407001B" w:tentative="1">
      <w:start w:val="1"/>
      <w:numFmt w:val="lowerRoman"/>
      <w:lvlText w:val="%6."/>
      <w:lvlJc w:val="right"/>
      <w:pPr>
        <w:ind w:left="5400" w:hanging="180"/>
      </w:pPr>
    </w:lvl>
    <w:lvl w:ilvl="6" w:tplc="0407000F" w:tentative="1">
      <w:start w:val="1"/>
      <w:numFmt w:val="decimal"/>
      <w:lvlText w:val="%7."/>
      <w:lvlJc w:val="left"/>
      <w:pPr>
        <w:ind w:left="6120" w:hanging="360"/>
      </w:pPr>
    </w:lvl>
    <w:lvl w:ilvl="7" w:tplc="04070019" w:tentative="1">
      <w:start w:val="1"/>
      <w:numFmt w:val="lowerLetter"/>
      <w:lvlText w:val="%8."/>
      <w:lvlJc w:val="left"/>
      <w:pPr>
        <w:ind w:left="6840" w:hanging="360"/>
      </w:pPr>
    </w:lvl>
    <w:lvl w:ilvl="8" w:tplc="0407001B" w:tentative="1">
      <w:start w:val="1"/>
      <w:numFmt w:val="lowerRoman"/>
      <w:lvlText w:val="%9."/>
      <w:lvlJc w:val="right"/>
      <w:pPr>
        <w:ind w:left="7560" w:hanging="180"/>
      </w:pPr>
    </w:lvl>
  </w:abstractNum>
  <w:abstractNum w:abstractNumId="15" w15:restartNumberingAfterBreak="0">
    <w:nsid w:val="4DC53611"/>
    <w:multiLevelType w:val="multilevel"/>
    <w:tmpl w:val="D6B6BE6E"/>
    <w:styleLink w:val="WW8Num13"/>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0051E1F"/>
    <w:multiLevelType w:val="multilevel"/>
    <w:tmpl w:val="792AA292"/>
    <w:styleLink w:val="WW8Num4"/>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17" w15:restartNumberingAfterBreak="0">
    <w:nsid w:val="539303D3"/>
    <w:multiLevelType w:val="multilevel"/>
    <w:tmpl w:val="D3A03BBA"/>
    <w:styleLink w:val="WW8Num9"/>
    <w:lvl w:ilvl="0">
      <w:numFmt w:val="bullet"/>
      <w:lvlText w:val="-"/>
      <w:lvlJc w:val="left"/>
      <w:pPr>
        <w:ind w:left="720" w:hanging="360"/>
      </w:pPr>
      <w:rPr>
        <w:rFonts w:ascii="Calibri" w:eastAsia="Calibri" w:hAnsi="Calibri" w:cs="Times New Roman"/>
        <w:lang w:val="en-U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18" w15:restartNumberingAfterBreak="0">
    <w:nsid w:val="53E66045"/>
    <w:multiLevelType w:val="hybridMultilevel"/>
    <w:tmpl w:val="227C60E4"/>
    <w:lvl w:ilvl="0" w:tplc="6BC28B48">
      <w:start w:val="1"/>
      <w:numFmt w:val="upperRoman"/>
      <w:lvlText w:val="%1)"/>
      <w:lvlJc w:val="left"/>
      <w:pPr>
        <w:ind w:left="1080" w:hanging="720"/>
      </w:pPr>
      <w:rPr>
        <w:rFonts w:hint="default"/>
      </w:rPr>
    </w:lvl>
    <w:lvl w:ilvl="1" w:tplc="04070003">
      <w:start w:val="1"/>
      <w:numFmt w:val="bullet"/>
      <w:lvlText w:val="o"/>
      <w:lvlJc w:val="left"/>
      <w:pPr>
        <w:ind w:left="1440" w:hanging="360"/>
      </w:pPr>
      <w:rPr>
        <w:rFonts w:ascii="Courier New" w:hAnsi="Courier New" w:cs="Courier New"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5CDB0528"/>
    <w:multiLevelType w:val="multilevel"/>
    <w:tmpl w:val="08E817F4"/>
    <w:styleLink w:val="WW8Num1"/>
    <w:lvl w:ilvl="0">
      <w:start w:val="1"/>
      <w:numFmt w:val="upperRoman"/>
      <w:lvlText w:val="%1)"/>
      <w:lvlJc w:val="left"/>
      <w:pPr>
        <w:ind w:left="1080" w:hanging="720"/>
      </w:pPr>
    </w:lvl>
    <w:lvl w:ilvl="1">
      <w:numFmt w:val="bullet"/>
      <w:lvlText w:val="o"/>
      <w:lvlJc w:val="left"/>
      <w:pPr>
        <w:ind w:left="1440" w:hanging="360"/>
      </w:pPr>
      <w:rPr>
        <w:rFonts w:ascii="Courier New" w:hAnsi="Courier New" w:cs="Courier New"/>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3EF2306"/>
    <w:multiLevelType w:val="multilevel"/>
    <w:tmpl w:val="AC9C665E"/>
    <w:styleLink w:val="WW8Num16"/>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1" w15:restartNumberingAfterBreak="0">
    <w:nsid w:val="6E9A6029"/>
    <w:multiLevelType w:val="multilevel"/>
    <w:tmpl w:val="9DA2F57C"/>
    <w:styleLink w:val="WW8Num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6FE45522"/>
    <w:multiLevelType w:val="multilevel"/>
    <w:tmpl w:val="987C3C8E"/>
    <w:styleLink w:val="WW8Num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80F2E8E"/>
    <w:multiLevelType w:val="multilevel"/>
    <w:tmpl w:val="8CC625D0"/>
    <w:styleLink w:val="WW8Num7"/>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24" w15:restartNumberingAfterBreak="0">
    <w:nsid w:val="79B56E6A"/>
    <w:multiLevelType w:val="multilevel"/>
    <w:tmpl w:val="5E80BE5A"/>
    <w:styleLink w:val="WW8Num1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9"/>
  </w:num>
  <w:num w:numId="2">
    <w:abstractNumId w:val="5"/>
  </w:num>
  <w:num w:numId="3">
    <w:abstractNumId w:val="9"/>
  </w:num>
  <w:num w:numId="4">
    <w:abstractNumId w:val="16"/>
  </w:num>
  <w:num w:numId="5">
    <w:abstractNumId w:val="6"/>
  </w:num>
  <w:num w:numId="6">
    <w:abstractNumId w:val="2"/>
  </w:num>
  <w:num w:numId="7">
    <w:abstractNumId w:val="23"/>
  </w:num>
  <w:num w:numId="8">
    <w:abstractNumId w:val="22"/>
  </w:num>
  <w:num w:numId="9">
    <w:abstractNumId w:val="17"/>
  </w:num>
  <w:num w:numId="10">
    <w:abstractNumId w:val="21"/>
  </w:num>
  <w:num w:numId="11">
    <w:abstractNumId w:val="8"/>
  </w:num>
  <w:num w:numId="12">
    <w:abstractNumId w:val="3"/>
  </w:num>
  <w:num w:numId="13">
    <w:abstractNumId w:val="15"/>
  </w:num>
  <w:num w:numId="14">
    <w:abstractNumId w:val="1"/>
  </w:num>
  <w:num w:numId="15">
    <w:abstractNumId w:val="13"/>
  </w:num>
  <w:num w:numId="16">
    <w:abstractNumId w:val="20"/>
  </w:num>
  <w:num w:numId="17">
    <w:abstractNumId w:val="11"/>
  </w:num>
  <w:num w:numId="18">
    <w:abstractNumId w:val="24"/>
  </w:num>
  <w:num w:numId="19">
    <w:abstractNumId w:val="0"/>
  </w:num>
  <w:num w:numId="20">
    <w:abstractNumId w:val="12"/>
  </w:num>
  <w:num w:numId="21">
    <w:abstractNumId w:val="0"/>
  </w:num>
  <w:num w:numId="22">
    <w:abstractNumId w:val="23"/>
    <w:lvlOverride w:ilvl="0">
      <w:startOverride w:val="1"/>
    </w:lvlOverride>
  </w:num>
  <w:num w:numId="23">
    <w:abstractNumId w:val="11"/>
    <w:lvlOverride w:ilvl="0">
      <w:startOverride w:val="1"/>
    </w:lvlOverride>
  </w:num>
  <w:num w:numId="24">
    <w:abstractNumId w:val="16"/>
    <w:lvlOverride w:ilvl="0">
      <w:startOverride w:val="1"/>
    </w:lvlOverride>
  </w:num>
  <w:num w:numId="25">
    <w:abstractNumId w:val="20"/>
    <w:lvlOverride w:ilvl="0">
      <w:startOverride w:val="1"/>
    </w:lvlOverride>
  </w:num>
  <w:num w:numId="26">
    <w:abstractNumId w:val="17"/>
  </w:num>
  <w:num w:numId="27">
    <w:abstractNumId w:val="22"/>
    <w:lvlOverride w:ilvl="0">
      <w:startOverride w:val="1"/>
    </w:lvlOverride>
  </w:num>
  <w:num w:numId="28">
    <w:abstractNumId w:val="8"/>
    <w:lvlOverride w:ilvl="0">
      <w:startOverride w:val="1"/>
    </w:lvlOverride>
  </w:num>
  <w:num w:numId="29">
    <w:abstractNumId w:val="1"/>
    <w:lvlOverride w:ilvl="0">
      <w:startOverride w:val="1"/>
    </w:lvlOverride>
  </w:num>
  <w:num w:numId="30">
    <w:abstractNumId w:val="21"/>
    <w:lvlOverride w:ilvl="0">
      <w:startOverride w:val="1"/>
    </w:lvlOverride>
  </w:num>
  <w:num w:numId="31">
    <w:abstractNumId w:val="7"/>
  </w:num>
  <w:num w:numId="32">
    <w:abstractNumId w:val="4"/>
  </w:num>
  <w:num w:numId="33">
    <w:abstractNumId w:val="14"/>
  </w:num>
  <w:num w:numId="34">
    <w:abstractNumId w:val="10"/>
  </w:num>
  <w:num w:numId="35">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bastian Diedrich">
    <w15:presenceInfo w15:providerId="None" w15:userId="Sebastian Diedric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visionView w:markup="0"/>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8EE"/>
    <w:rsid w:val="00005D81"/>
    <w:rsid w:val="000E16F2"/>
    <w:rsid w:val="001F73CE"/>
    <w:rsid w:val="003453FC"/>
    <w:rsid w:val="00350B00"/>
    <w:rsid w:val="004358EE"/>
    <w:rsid w:val="00454300"/>
    <w:rsid w:val="004B12A4"/>
    <w:rsid w:val="004B5510"/>
    <w:rsid w:val="005B5AE8"/>
    <w:rsid w:val="005E4E19"/>
    <w:rsid w:val="006C313B"/>
    <w:rsid w:val="006D4D2C"/>
    <w:rsid w:val="00757A04"/>
    <w:rsid w:val="0077212B"/>
    <w:rsid w:val="007C2DB6"/>
    <w:rsid w:val="007E3AB0"/>
    <w:rsid w:val="0080793F"/>
    <w:rsid w:val="00841603"/>
    <w:rsid w:val="008B58AC"/>
    <w:rsid w:val="008C2C0B"/>
    <w:rsid w:val="008E5E3F"/>
    <w:rsid w:val="009560B1"/>
    <w:rsid w:val="009D7050"/>
    <w:rsid w:val="00A01A2B"/>
    <w:rsid w:val="00A34414"/>
    <w:rsid w:val="00A826FE"/>
    <w:rsid w:val="00B03491"/>
    <w:rsid w:val="00B3385D"/>
    <w:rsid w:val="00B64442"/>
    <w:rsid w:val="00BD4058"/>
    <w:rsid w:val="00BF0DD7"/>
    <w:rsid w:val="00C37FD1"/>
    <w:rsid w:val="00D85B40"/>
    <w:rsid w:val="00E71BE6"/>
    <w:rsid w:val="00E7517E"/>
    <w:rsid w:val="00E91334"/>
    <w:rsid w:val="00FC489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06F457-CED2-4021-862D-BAE1EFB05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pPr>
      <w:widowControl/>
      <w:spacing w:after="200" w:line="276" w:lineRule="auto"/>
    </w:pPr>
    <w:rPr>
      <w:rFonts w:ascii="Calibri" w:eastAsia="Calibri" w:hAnsi="Calibri" w:cs="Times New Roman"/>
      <w:sz w:val="22"/>
      <w:szCs w:val="22"/>
      <w:lang w:val="de-DE" w:bidi="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Standard"/>
    <w:pPr>
      <w:spacing w:after="140" w:line="288" w:lineRule="auto"/>
    </w:pPr>
  </w:style>
  <w:style w:type="paragraph" w:styleId="Liste">
    <w:name w:val="List"/>
    <w:basedOn w:val="Textbody"/>
    <w:rPr>
      <w:rFonts w:cs="FreeSans"/>
      <w:sz w:val="24"/>
    </w:rPr>
  </w:style>
  <w:style w:type="paragraph" w:styleId="Beschriftung">
    <w:name w:val="caption"/>
    <w:basedOn w:val="Standard"/>
    <w:pPr>
      <w:suppressLineNumbers/>
      <w:spacing w:before="120" w:after="120"/>
    </w:pPr>
    <w:rPr>
      <w:rFonts w:cs="FreeSans"/>
      <w:i/>
      <w:iCs/>
      <w:sz w:val="24"/>
      <w:szCs w:val="24"/>
    </w:rPr>
  </w:style>
  <w:style w:type="paragraph" w:customStyle="1" w:styleId="Index">
    <w:name w:val="Index"/>
    <w:basedOn w:val="Standard"/>
    <w:pPr>
      <w:suppressLineNumbers/>
    </w:pPr>
    <w:rPr>
      <w:rFonts w:cs="FreeSans"/>
      <w:sz w:val="24"/>
    </w:rPr>
  </w:style>
  <w:style w:type="paragraph" w:styleId="Listenabsatz">
    <w:name w:val="List Paragraph"/>
    <w:basedOn w:val="Standard"/>
    <w:uiPriority w:val="34"/>
    <w:qFormat/>
    <w:pPr>
      <w:ind w:left="720"/>
    </w:pPr>
  </w:style>
  <w:style w:type="paragraph" w:styleId="Sprechblasentext">
    <w:name w:val="Balloon Text"/>
    <w:basedOn w:val="Standard"/>
    <w:pPr>
      <w:spacing w:after="0" w:line="240" w:lineRule="auto"/>
    </w:pPr>
    <w:rPr>
      <w:rFonts w:ascii="Segoe UI" w:eastAsia="Segoe UI" w:hAnsi="Segoe UI" w:cs="Segoe UI"/>
      <w:sz w:val="18"/>
      <w:szCs w:val="18"/>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WW8Num1z0">
    <w:name w:val="WW8Num1z0"/>
  </w:style>
  <w:style w:type="character" w:customStyle="1" w:styleId="WW8Num1z1">
    <w:name w:val="WW8Num1z1"/>
    <w:rPr>
      <w:rFonts w:ascii="Courier New" w:eastAsia="Courier New" w:hAnsi="Courier New" w:cs="Courier New"/>
    </w:rPr>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Calibri" w:eastAsia="Calibri" w:hAnsi="Calibri" w:cs="Times New Roman"/>
    </w:rPr>
  </w:style>
  <w:style w:type="character" w:customStyle="1" w:styleId="WW8Num2z1">
    <w:name w:val="WW8Num2z1"/>
    <w:rPr>
      <w:rFonts w:ascii="Courier New" w:eastAsia="Courier New" w:hAnsi="Courier New" w:cs="Courier New"/>
    </w:rPr>
  </w:style>
  <w:style w:type="character" w:customStyle="1" w:styleId="WW8Num2z2">
    <w:name w:val="WW8Num2z2"/>
    <w:rPr>
      <w:rFonts w:ascii="Wingdings" w:eastAsia="Wingdings" w:hAnsi="Wingdings" w:cs="Wingdings"/>
    </w:rPr>
  </w:style>
  <w:style w:type="character" w:customStyle="1" w:styleId="WW8Num2z3">
    <w:name w:val="WW8Num2z3"/>
    <w:rPr>
      <w:rFonts w:ascii="Symbol" w:eastAsia="Symbol" w:hAnsi="Symbol" w:cs="Symbol"/>
    </w:rPr>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0">
    <w:name w:val="WW8Num5z0"/>
    <w:rPr>
      <w:rFonts w:ascii="Calibri" w:eastAsia="Calibri" w:hAnsi="Calibri" w:cs="Times New Roman"/>
    </w:rPr>
  </w:style>
  <w:style w:type="character" w:customStyle="1" w:styleId="WW8Num5z1">
    <w:name w:val="WW8Num5z1"/>
    <w:rPr>
      <w:rFonts w:ascii="Courier New" w:eastAsia="Courier New" w:hAnsi="Courier New" w:cs="Courier New"/>
    </w:rPr>
  </w:style>
  <w:style w:type="character" w:customStyle="1" w:styleId="WW8Num5z2">
    <w:name w:val="WW8Num5z2"/>
    <w:rPr>
      <w:rFonts w:ascii="Wingdings" w:eastAsia="Wingdings" w:hAnsi="Wingdings" w:cs="Wingdings"/>
    </w:rPr>
  </w:style>
  <w:style w:type="character" w:customStyle="1" w:styleId="WW8Num5z3">
    <w:name w:val="WW8Num5z3"/>
    <w:rPr>
      <w:rFonts w:ascii="Symbol" w:eastAsia="Symbol" w:hAnsi="Symbol" w:cs="Symbol"/>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7z0">
    <w:name w:val="WW8Num7z0"/>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rFonts w:ascii="Calibri" w:eastAsia="Calibri" w:hAnsi="Calibri" w:cs="Times New Roman"/>
      <w:lang w:val="en-US"/>
    </w:rPr>
  </w:style>
  <w:style w:type="character" w:customStyle="1" w:styleId="WW8Num9z1">
    <w:name w:val="WW8Num9z1"/>
    <w:rPr>
      <w:rFonts w:ascii="Courier New" w:eastAsia="Courier New" w:hAnsi="Courier New" w:cs="Courier New"/>
    </w:rPr>
  </w:style>
  <w:style w:type="character" w:customStyle="1" w:styleId="WW8Num9z2">
    <w:name w:val="WW8Num9z2"/>
    <w:rPr>
      <w:rFonts w:ascii="Wingdings" w:eastAsia="Wingdings" w:hAnsi="Wingdings" w:cs="Wingdings"/>
    </w:rPr>
  </w:style>
  <w:style w:type="character" w:customStyle="1" w:styleId="WW8Num9z3">
    <w:name w:val="WW8Num9z3"/>
    <w:rPr>
      <w:rFonts w:ascii="Symbol" w:eastAsia="Symbol" w:hAnsi="Symbol" w:cs="Symbol"/>
    </w:rPr>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2z1">
    <w:name w:val="WW8Num12z1"/>
    <w:rPr>
      <w:rFonts w:ascii="Courier New" w:eastAsia="Courier New" w:hAnsi="Courier New" w:cs="Courier New"/>
    </w:rPr>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rPr>
      <w:rFonts w:ascii="Courier New" w:eastAsia="Courier New" w:hAnsi="Courier New" w:cs="Courier New"/>
    </w:rPr>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rPr>
      <w:rFonts w:ascii="Calibri" w:eastAsia="Calibri" w:hAnsi="Calibri" w:cs="Times New Roman"/>
    </w:rPr>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style>
  <w:style w:type="character" w:customStyle="1" w:styleId="WW8Num20z1">
    <w:name w:val="WW8Num20z1"/>
    <w:rPr>
      <w:rFonts w:ascii="Courier New" w:eastAsia="Courier New" w:hAnsi="Courier New" w:cs="Courier New"/>
    </w:rPr>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SprechblasentextZchn">
    <w:name w:val="Sprechblasentext Zchn"/>
    <w:rPr>
      <w:rFonts w:ascii="Segoe UI" w:eastAsia="Segoe UI" w:hAnsi="Segoe UI" w:cs="Segoe UI"/>
      <w:sz w:val="18"/>
      <w:szCs w:val="18"/>
    </w:rPr>
  </w:style>
  <w:style w:type="character" w:customStyle="1" w:styleId="Internetlink">
    <w:name w:val="Internet link"/>
    <w:rPr>
      <w:color w:val="0563C1"/>
      <w:u w:val="single"/>
    </w:rPr>
  </w:style>
  <w:style w:type="numbering" w:customStyle="1" w:styleId="WW8Num1">
    <w:name w:val="WW8Num1"/>
    <w:basedOn w:val="KeineListe"/>
    <w:pPr>
      <w:numPr>
        <w:numId w:val="1"/>
      </w:numPr>
    </w:pPr>
  </w:style>
  <w:style w:type="numbering" w:customStyle="1" w:styleId="WW8Num2">
    <w:name w:val="WW8Num2"/>
    <w:basedOn w:val="KeineListe"/>
    <w:pPr>
      <w:numPr>
        <w:numId w:val="2"/>
      </w:numPr>
    </w:pPr>
  </w:style>
  <w:style w:type="numbering" w:customStyle="1" w:styleId="WW8Num3">
    <w:name w:val="WW8Num3"/>
    <w:basedOn w:val="KeineListe"/>
    <w:pPr>
      <w:numPr>
        <w:numId w:val="3"/>
      </w:numPr>
    </w:pPr>
  </w:style>
  <w:style w:type="numbering" w:customStyle="1" w:styleId="WW8Num4">
    <w:name w:val="WW8Num4"/>
    <w:basedOn w:val="KeineListe"/>
    <w:pPr>
      <w:numPr>
        <w:numId w:val="4"/>
      </w:numPr>
    </w:pPr>
  </w:style>
  <w:style w:type="numbering" w:customStyle="1" w:styleId="WW8Num5">
    <w:name w:val="WW8Num5"/>
    <w:basedOn w:val="KeineListe"/>
    <w:pPr>
      <w:numPr>
        <w:numId w:val="5"/>
      </w:numPr>
    </w:pPr>
  </w:style>
  <w:style w:type="numbering" w:customStyle="1" w:styleId="WW8Num6">
    <w:name w:val="WW8Num6"/>
    <w:basedOn w:val="KeineListe"/>
    <w:pPr>
      <w:numPr>
        <w:numId w:val="6"/>
      </w:numPr>
    </w:pPr>
  </w:style>
  <w:style w:type="numbering" w:customStyle="1" w:styleId="WW8Num7">
    <w:name w:val="WW8Num7"/>
    <w:basedOn w:val="KeineListe"/>
    <w:pPr>
      <w:numPr>
        <w:numId w:val="7"/>
      </w:numPr>
    </w:pPr>
  </w:style>
  <w:style w:type="numbering" w:customStyle="1" w:styleId="WW8Num8">
    <w:name w:val="WW8Num8"/>
    <w:basedOn w:val="KeineListe"/>
    <w:pPr>
      <w:numPr>
        <w:numId w:val="8"/>
      </w:numPr>
    </w:pPr>
  </w:style>
  <w:style w:type="numbering" w:customStyle="1" w:styleId="WW8Num9">
    <w:name w:val="WW8Num9"/>
    <w:basedOn w:val="KeineListe"/>
    <w:pPr>
      <w:numPr>
        <w:numId w:val="9"/>
      </w:numPr>
    </w:pPr>
  </w:style>
  <w:style w:type="numbering" w:customStyle="1" w:styleId="WW8Num10">
    <w:name w:val="WW8Num10"/>
    <w:basedOn w:val="KeineListe"/>
    <w:pPr>
      <w:numPr>
        <w:numId w:val="10"/>
      </w:numPr>
    </w:pPr>
  </w:style>
  <w:style w:type="numbering" w:customStyle="1" w:styleId="WW8Num11">
    <w:name w:val="WW8Num11"/>
    <w:basedOn w:val="KeineListe"/>
    <w:pPr>
      <w:numPr>
        <w:numId w:val="11"/>
      </w:numPr>
    </w:pPr>
  </w:style>
  <w:style w:type="numbering" w:customStyle="1" w:styleId="WW8Num12">
    <w:name w:val="WW8Num12"/>
    <w:basedOn w:val="KeineListe"/>
    <w:pPr>
      <w:numPr>
        <w:numId w:val="12"/>
      </w:numPr>
    </w:pPr>
  </w:style>
  <w:style w:type="numbering" w:customStyle="1" w:styleId="WW8Num13">
    <w:name w:val="WW8Num13"/>
    <w:basedOn w:val="KeineListe"/>
    <w:pPr>
      <w:numPr>
        <w:numId w:val="13"/>
      </w:numPr>
    </w:pPr>
  </w:style>
  <w:style w:type="numbering" w:customStyle="1" w:styleId="WW8Num14">
    <w:name w:val="WW8Num14"/>
    <w:basedOn w:val="KeineListe"/>
    <w:pPr>
      <w:numPr>
        <w:numId w:val="14"/>
      </w:numPr>
    </w:pPr>
  </w:style>
  <w:style w:type="numbering" w:customStyle="1" w:styleId="WW8Num15">
    <w:name w:val="WW8Num15"/>
    <w:basedOn w:val="KeineListe"/>
    <w:pPr>
      <w:numPr>
        <w:numId w:val="15"/>
      </w:numPr>
    </w:pPr>
  </w:style>
  <w:style w:type="numbering" w:customStyle="1" w:styleId="WW8Num16">
    <w:name w:val="WW8Num16"/>
    <w:basedOn w:val="KeineListe"/>
    <w:pPr>
      <w:numPr>
        <w:numId w:val="16"/>
      </w:numPr>
    </w:pPr>
  </w:style>
  <w:style w:type="numbering" w:customStyle="1" w:styleId="WW8Num17">
    <w:name w:val="WW8Num17"/>
    <w:basedOn w:val="KeineListe"/>
    <w:pPr>
      <w:numPr>
        <w:numId w:val="17"/>
      </w:numPr>
    </w:pPr>
  </w:style>
  <w:style w:type="numbering" w:customStyle="1" w:styleId="WW8Num18">
    <w:name w:val="WW8Num18"/>
    <w:basedOn w:val="KeineListe"/>
    <w:pPr>
      <w:numPr>
        <w:numId w:val="18"/>
      </w:numPr>
    </w:pPr>
  </w:style>
  <w:style w:type="numbering" w:customStyle="1" w:styleId="WW8Num19">
    <w:name w:val="WW8Num19"/>
    <w:basedOn w:val="KeineListe"/>
    <w:pPr>
      <w:numPr>
        <w:numId w:val="19"/>
      </w:numPr>
    </w:pPr>
  </w:style>
  <w:style w:type="numbering" w:customStyle="1" w:styleId="WW8Num20">
    <w:name w:val="WW8Num20"/>
    <w:basedOn w:val="KeineListe"/>
    <w:pPr>
      <w:numPr>
        <w:numId w:val="2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1964</Words>
  <Characters>12379</Characters>
  <Application>Microsoft Office Word</Application>
  <DocSecurity>0</DocSecurity>
  <Lines>103</Lines>
  <Paragraphs>28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Prof. Dr. Klauck</dc:creator>
  <cp:lastModifiedBy>Sebastian Diedrich</cp:lastModifiedBy>
  <cp:revision>6</cp:revision>
  <cp:lastPrinted>2015-11-15T16:46:00Z</cp:lastPrinted>
  <dcterms:created xsi:type="dcterms:W3CDTF">2015-12-03T10:54:00Z</dcterms:created>
  <dcterms:modified xsi:type="dcterms:W3CDTF">2015-12-03T10:57:00Z</dcterms:modified>
</cp:coreProperties>
</file>