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EE" w:rsidRDefault="008C2C0B">
      <w:r>
        <w:rPr>
          <w:b/>
        </w:rPr>
        <w:t>Team</w:t>
      </w:r>
      <w:r>
        <w:t>: 03, Sebastian Diedrich – Murat Korkmaz</w:t>
      </w:r>
    </w:p>
    <w:p w:rsidR="004358EE" w:rsidRDefault="008C2C0B">
      <w:r>
        <w:rPr>
          <w:b/>
        </w:rPr>
        <w:t>Aufgabenaufteilung</w:t>
      </w:r>
      <w:r>
        <w:t>:</w:t>
      </w:r>
    </w:p>
    <w:p w:rsidR="004358EE" w:rsidRDefault="008C2C0B">
      <w:pPr>
        <w:pStyle w:val="Listenabsatz"/>
        <w:numPr>
          <w:ilvl w:val="0"/>
          <w:numId w:val="21"/>
        </w:numPr>
      </w:pPr>
      <w:r>
        <w:t>Aufgaben, für die Teammitglied 1 verantwortlich ist:</w:t>
      </w:r>
    </w:p>
    <w:p w:rsidR="004358EE" w:rsidRDefault="008C2C0B">
      <w:pPr>
        <w:pStyle w:val="Listenabsatz"/>
        <w:numPr>
          <w:ilvl w:val="0"/>
          <w:numId w:val="22"/>
        </w:numPr>
      </w:pPr>
      <w:r>
        <w:t>Skizze</w:t>
      </w:r>
    </w:p>
    <w:p w:rsidR="004358EE" w:rsidRPr="00D85B40" w:rsidRDefault="008C2C0B" w:rsidP="00D85B40">
      <w:pPr>
        <w:pStyle w:val="Listenabsatz"/>
      </w:pPr>
      <w:r>
        <w:t>Dateien, die komplett/zum Teil von Teammitglied 1 implementiert/bearbeitet wurden:</w:t>
      </w:r>
    </w:p>
    <w:p w:rsidR="004358EE" w:rsidRDefault="008C2C0B">
      <w:pPr>
        <w:pStyle w:val="Listenabsatz"/>
        <w:numPr>
          <w:ilvl w:val="0"/>
          <w:numId w:val="19"/>
        </w:numPr>
      </w:pPr>
      <w:r>
        <w:t>Aufgaben, für die Teammitglied 2 verantwortlich ist:</w:t>
      </w:r>
    </w:p>
    <w:p w:rsidR="004358EE" w:rsidRDefault="008C2C0B">
      <w:pPr>
        <w:pStyle w:val="Listenabsatz"/>
        <w:numPr>
          <w:ilvl w:val="0"/>
          <w:numId w:val="24"/>
        </w:numPr>
      </w:pPr>
      <w:r>
        <w:t>Skizze</w:t>
      </w:r>
    </w:p>
    <w:p w:rsidR="004358EE" w:rsidRDefault="008C2C0B">
      <w:pPr>
        <w:pStyle w:val="Listenabsatz"/>
      </w:pPr>
      <w:r>
        <w:t>Dateien, die komplett/zum Teil von Teammitglied 1 implementiert/bearbeitet wurden:</w:t>
      </w:r>
    </w:p>
    <w:p w:rsidR="004358EE" w:rsidRDefault="008C2C0B">
      <w:r>
        <w:rPr>
          <w:b/>
        </w:rPr>
        <w:t>Quellenangaben</w:t>
      </w:r>
      <w:r w:rsidR="00D85B40">
        <w:t>: Vorlesung am 03.12</w:t>
      </w:r>
      <w:r>
        <w:t>.15</w:t>
      </w:r>
    </w:p>
    <w:p w:rsidR="004358EE" w:rsidRDefault="008C2C0B">
      <w:r>
        <w:rPr>
          <w:b/>
        </w:rPr>
        <w:t>Bearbeitungszeitraum</w:t>
      </w:r>
      <w:r>
        <w:t xml:space="preserve">: </w:t>
      </w:r>
      <w:r w:rsidR="00827DA7">
        <w:t>03.12 (6h)</w:t>
      </w:r>
    </w:p>
    <w:p w:rsidR="004358EE" w:rsidRDefault="008C2C0B" w:rsidP="00D85B40">
      <w:r>
        <w:rPr>
          <w:b/>
        </w:rPr>
        <w:t>Aktueller Stand</w:t>
      </w:r>
      <w:r>
        <w:t xml:space="preserve">: </w:t>
      </w:r>
    </w:p>
    <w:p w:rsidR="004358EE" w:rsidRDefault="008C2C0B">
      <w:r>
        <w:rPr>
          <w:b/>
        </w:rPr>
        <w:t>Skizze</w:t>
      </w:r>
      <w:r>
        <w:t>: (ab Seite 2)</w:t>
      </w:r>
    </w:p>
    <w:p w:rsidR="004358EE" w:rsidRDefault="00D85B40" w:rsidP="00FC4894">
      <w:pPr>
        <w:widowControl w:val="0"/>
        <w:spacing w:after="0" w:line="240" w:lineRule="auto"/>
      </w:pPr>
      <w:r>
        <w:br w:type="page"/>
      </w:r>
    </w:p>
    <w:p w:rsidR="00C37FD1" w:rsidRDefault="00C37FD1"/>
    <w:p w:rsidR="004358EE" w:rsidRDefault="008C2C0B">
      <w:pPr>
        <w:jc w:val="center"/>
      </w:pPr>
      <w:r>
        <w:rPr>
          <w:b/>
        </w:rPr>
        <w:t xml:space="preserve">Skizze Aufgabe </w:t>
      </w:r>
      <w:ins w:id="0" w:author="Sebastian Diedrich" w:date="2015-12-03T11:55:00Z">
        <w:r w:rsidR="00B03491">
          <w:rPr>
            <w:b/>
          </w:rPr>
          <w:t>3</w:t>
        </w:r>
      </w:ins>
      <w:del w:id="1" w:author="Sebastian Diedrich" w:date="2015-12-03T11:55:00Z">
        <w:r w:rsidDel="00454300">
          <w:rPr>
            <w:b/>
          </w:rPr>
          <w:delText>2</w:delText>
        </w:r>
      </w:del>
      <w:r>
        <w:rPr>
          <w:b/>
        </w:rPr>
        <w:t>:</w:t>
      </w:r>
    </w:p>
    <w:p w:rsidR="004358EE" w:rsidRDefault="004358EE">
      <w:pPr>
        <w:pStyle w:val="Listenabsatz"/>
      </w:pPr>
    </w:p>
    <w:p w:rsidR="004358EE" w:rsidRDefault="00E71BE6">
      <w:r>
        <w:rPr>
          <w:b/>
        </w:rPr>
        <w:t>Aufgabe: 3</w:t>
      </w:r>
      <w:r w:rsidR="008C2C0B">
        <w:rPr>
          <w:b/>
        </w:rPr>
        <w:t>.1</w:t>
      </w:r>
    </w:p>
    <w:p w:rsidR="004358EE" w:rsidRDefault="008C2C0B">
      <w:r>
        <w:rPr>
          <w:u w:val="single"/>
        </w:rPr>
        <w:t>Ziel:</w:t>
      </w:r>
      <w:r>
        <w:t xml:space="preserve"> Zahlengenerator </w:t>
      </w:r>
      <w:r w:rsidR="00E71BE6">
        <w:t>erweitern</w:t>
      </w:r>
    </w:p>
    <w:p w:rsidR="004358EE" w:rsidRDefault="008C2C0B">
      <w:pPr>
        <w:rPr>
          <w:u w:val="single"/>
        </w:rPr>
      </w:pPr>
      <w:r>
        <w:rPr>
          <w:u w:val="single"/>
        </w:rPr>
        <w:t>Angaben zur Implementation:</w:t>
      </w:r>
    </w:p>
    <w:p w:rsidR="004358EE" w:rsidRDefault="008C2C0B">
      <w:pPr>
        <w:numPr>
          <w:ilvl w:val="0"/>
          <w:numId w:val="19"/>
        </w:numPr>
      </w:pPr>
      <w:r>
        <w:t xml:space="preserve">Das Trennungssymbol zwischen den einzelnen Zahlen soll ein Leerzeichen sein. Es sollen nur positive Zahlen erzeugt werden. </w:t>
      </w:r>
      <w:r w:rsidR="00E71BE6">
        <w:t xml:space="preserve">Es soll die Möglichkeit bestehen eine Liste </w:t>
      </w:r>
      <w:r w:rsidR="0077212B">
        <w:t xml:space="preserve">mit Duplikaten </w:t>
      </w:r>
      <w:r w:rsidR="00E71BE6">
        <w:t>und ohne Duplikate</w:t>
      </w:r>
      <w:r w:rsidR="0077212B">
        <w:t xml:space="preserve"> von Elementen zu erstellen</w:t>
      </w:r>
      <w:r w:rsidR="00E71BE6">
        <w:t>.</w:t>
      </w:r>
    </w:p>
    <w:p w:rsidR="0077212B" w:rsidRDefault="008C2C0B" w:rsidP="0077212B">
      <w:pPr>
        <w:numPr>
          <w:ilvl w:val="0"/>
          <w:numId w:val="19"/>
        </w:numPr>
        <w:rPr>
          <w:u w:val="single"/>
        </w:rPr>
      </w:pPr>
      <w:r>
        <w:t xml:space="preserve">Auch der beste und schlimmste Fall (Zahlen sind sortiert vs. Zahlen sind umgekehrt sortiert) soll mit einer beliebigen Anzahl von Zahlen </w:t>
      </w:r>
      <w:r w:rsidR="0077212B">
        <w:t xml:space="preserve">weiterhin </w:t>
      </w:r>
      <w:r>
        <w:t xml:space="preserve">generierbar sein. </w:t>
      </w:r>
    </w:p>
    <w:p w:rsidR="0077212B" w:rsidRPr="0077212B" w:rsidRDefault="0077212B" w:rsidP="0077212B">
      <w:pPr>
        <w:numPr>
          <w:ilvl w:val="0"/>
          <w:numId w:val="19"/>
        </w:numPr>
      </w:pPr>
      <w:r w:rsidRPr="0077212B">
        <w:t>Die Auswahl der Erzeugungsmöglichkeiten soll mittels einem Parameter erfolgen.</w:t>
      </w:r>
    </w:p>
    <w:p w:rsidR="004358EE" w:rsidRPr="0077212B" w:rsidRDefault="008C2C0B" w:rsidP="0077212B">
      <w:pPr>
        <w:ind w:left="720"/>
        <w:rPr>
          <w:u w:val="single"/>
        </w:rPr>
      </w:pPr>
      <w:r w:rsidRPr="0077212B">
        <w:rPr>
          <w:u w:val="single"/>
        </w:rPr>
        <w:t>Vorgaben für die Implementation:</w:t>
      </w:r>
    </w:p>
    <w:p w:rsidR="004358EE" w:rsidRDefault="008C2C0B">
      <w:pPr>
        <w:numPr>
          <w:ilvl w:val="0"/>
          <w:numId w:val="19"/>
        </w:numPr>
      </w:pPr>
      <w:r>
        <w:t>Semantische Vorgabe:</w:t>
      </w:r>
    </w:p>
    <w:p w:rsidR="004358EE" w:rsidRDefault="008C2C0B">
      <w:pPr>
        <w:numPr>
          <w:ilvl w:val="1"/>
          <w:numId w:val="19"/>
        </w:numPr>
      </w:pPr>
      <w:r>
        <w:t>anzahlZahlen</w:t>
      </w:r>
      <w:r w:rsidR="00005D81">
        <w:t xml:space="preserve"> x pfad x enum</w:t>
      </w:r>
      <w:r>
        <w:t xml:space="preserve"> -&gt; Datei</w:t>
      </w:r>
      <w:r>
        <w:br/>
        <w:t xml:space="preserve">Datei enthält die gewünschte Anzahl von </w:t>
      </w:r>
      <w:r w:rsidR="00A826FE">
        <w:t>Elementen, die in der Weise angeordnet sind, wie durch das Enum definiert wurde und ggf. Duplikate.</w:t>
      </w:r>
      <w:r w:rsidR="00A34414">
        <w:t xml:space="preserve"> Die Datei wird unter dem „pfad“ gespeichert.</w:t>
      </w:r>
    </w:p>
    <w:p w:rsidR="006C313B" w:rsidRDefault="008C2C0B" w:rsidP="006C313B">
      <w:pPr>
        <w:numPr>
          <w:ilvl w:val="1"/>
          <w:numId w:val="19"/>
        </w:numPr>
      </w:pPr>
      <w:r>
        <w:t>Größe der Zahlenwerte</w:t>
      </w:r>
      <w:r>
        <w:br/>
      </w:r>
      <w:r w:rsidR="006C313B">
        <w:t xml:space="preserve">- Dublikate: </w:t>
      </w:r>
      <w:r w:rsidRPr="006C313B">
        <w:t xml:space="preserve">Zahlenwerte sollen im Bereich von </w:t>
      </w:r>
      <w:r w:rsidRPr="006C313B">
        <w:rPr>
          <w:b/>
        </w:rPr>
        <w:t>0 bis 1.000</w:t>
      </w:r>
      <w:r w:rsidRPr="006C313B">
        <w:t xml:space="preserve"> liegen.</w:t>
      </w:r>
      <w:r w:rsidR="006C313B">
        <w:br/>
        <w:t xml:space="preserve">- Keine Dublikate: Zahlenwerte sollen im Bereich </w:t>
      </w:r>
      <w:r w:rsidR="006C313B" w:rsidRPr="006C313B">
        <w:rPr>
          <w:b/>
        </w:rPr>
        <w:t>0 bis anzahlZahlen+500</w:t>
      </w:r>
      <w:r w:rsidR="006C313B">
        <w:t xml:space="preserve"> liegen.</w:t>
      </w:r>
    </w:p>
    <w:p w:rsidR="004358EE" w:rsidRDefault="008C2C0B">
      <w:pPr>
        <w:numPr>
          <w:ilvl w:val="0"/>
          <w:numId w:val="19"/>
        </w:numPr>
      </w:pPr>
      <w:r>
        <w:t>Syntaxtische Vorgabe:</w:t>
      </w:r>
    </w:p>
    <w:p w:rsidR="004358EE" w:rsidRDefault="008C2C0B">
      <w:pPr>
        <w:numPr>
          <w:ilvl w:val="1"/>
          <w:numId w:val="19"/>
        </w:numPr>
      </w:pPr>
      <w:r>
        <w:t>Name der Klasse: SortNum</w:t>
      </w:r>
    </w:p>
    <w:p w:rsidR="004358EE" w:rsidRDefault="008C2C0B">
      <w:pPr>
        <w:numPr>
          <w:ilvl w:val="1"/>
          <w:numId w:val="19"/>
        </w:numPr>
      </w:pPr>
      <w:r>
        <w:t>Name der Methode: sortNum</w:t>
      </w:r>
    </w:p>
    <w:p w:rsidR="00FC4894" w:rsidRPr="00FC4894" w:rsidRDefault="006C313B" w:rsidP="006C313B">
      <w:pPr>
        <w:numPr>
          <w:ilvl w:val="1"/>
          <w:numId w:val="19"/>
        </w:numPr>
        <w:spacing w:line="240" w:lineRule="auto"/>
      </w:pPr>
      <w:r w:rsidRPr="00FC4894">
        <w:t>Enum-Parameter</w:t>
      </w:r>
      <w:r w:rsidR="00FC4894" w:rsidRPr="00FC4894">
        <w:t xml:space="preserve"> und Aufruf der Methode</w:t>
      </w:r>
      <w:r w:rsidRPr="00FC4894">
        <w:t>:</w:t>
      </w:r>
      <w:r w:rsidRPr="00FC4894">
        <w:tab/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RANDOM_WITH_DUBLICATES </w:t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Zufallszahlen ohne Dublikate</w:t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RANDOM_WITHOUT_DUBLICATES </w:t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Zufallszahlen mit Dublikaten</w:t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BEST_CATE </w:t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Zahlen aufsteigend (1..Anzahl)</w:t>
      </w:r>
    </w:p>
    <w:p w:rsidR="00FC4894" w:rsidRPr="00FC4894" w:rsidRDefault="009560B1" w:rsidP="00FC4894">
      <w:pPr>
        <w:spacing w:line="240" w:lineRule="auto"/>
        <w:ind w:left="1440"/>
        <w:rPr>
          <w:rFonts w:ascii="Consolas" w:eastAsia="Droid Sans Fallback" w:hAnsi="Consolas" w:cs="Consolas"/>
          <w:bCs/>
          <w:iCs/>
          <w:color w:val="0000C0"/>
          <w:kern w:val="0"/>
          <w:sz w:val="18"/>
          <w:szCs w:val="18"/>
        </w:rPr>
      </w:pPr>
      <w:r>
        <w:rPr>
          <w:sz w:val="20"/>
          <w:szCs w:val="20"/>
        </w:rPr>
        <w:t>WORST</w:t>
      </w:r>
      <w:r w:rsidR="00FC4894" w:rsidRPr="00FC4894">
        <w:rPr>
          <w:sz w:val="20"/>
          <w:szCs w:val="20"/>
        </w:rPr>
        <w:t xml:space="preserve">_CASE </w:t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  <w:t>-&gt;</w:t>
      </w:r>
      <w:r w:rsidR="00FC4894" w:rsidRPr="00FC4894">
        <w:rPr>
          <w:sz w:val="20"/>
          <w:szCs w:val="20"/>
        </w:rPr>
        <w:tab/>
        <w:t>Zahlen absteigend (Anzahl..1)</w:t>
      </w:r>
    </w:p>
    <w:p w:rsidR="00FC4894" w:rsidRPr="00FC4894" w:rsidRDefault="008C2C0B" w:rsidP="00FC4894">
      <w:pPr>
        <w:spacing w:line="240" w:lineRule="auto"/>
        <w:ind w:left="1440"/>
      </w:pPr>
      <w:r w:rsidRPr="00FC4894">
        <w:rPr>
          <w:i/>
        </w:rPr>
        <w:t>Aufruf der Methode:</w:t>
      </w:r>
      <w:r w:rsidRPr="00FC4894">
        <w:t xml:space="preserve"> </w:t>
      </w:r>
      <w:r w:rsidRPr="00FC4894">
        <w:br/>
      </w:r>
      <w:r w:rsidRPr="00FC4894">
        <w:rPr>
          <w:rFonts w:asciiTheme="minorHAnsi" w:hAnsiTheme="minorHAnsi"/>
        </w:rPr>
        <w:t>Sortnum.sortNum(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anzahlZahlen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, 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path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, 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parameter</w:t>
      </w:r>
      <w:r w:rsidRPr="00FC4894">
        <w:rPr>
          <w:rFonts w:asciiTheme="minorHAnsi" w:hAnsiTheme="minorHAnsi"/>
        </w:rPr>
        <w:t>)</w:t>
      </w:r>
      <w:r w:rsidRPr="00FC4894">
        <w:t xml:space="preserve"> </w:t>
      </w:r>
    </w:p>
    <w:p w:rsidR="004358EE" w:rsidRPr="00FC4894" w:rsidRDefault="008C2C0B" w:rsidP="002F7420">
      <w:pPr>
        <w:numPr>
          <w:ilvl w:val="1"/>
          <w:numId w:val="19"/>
        </w:numPr>
      </w:pPr>
      <w:r w:rsidRPr="00FC4894">
        <w:t>Endung der Datei: .dat</w:t>
      </w:r>
    </w:p>
    <w:p w:rsidR="00B64442" w:rsidRDefault="00B64442" w:rsidP="00B64442">
      <w:pPr>
        <w:pStyle w:val="Listenabsatz"/>
      </w:pPr>
      <w:r w:rsidRPr="00B64442">
        <w:rPr>
          <w:b/>
        </w:rPr>
        <w:lastRenderedPageBreak/>
        <w:t>Aufgabe: 3</w:t>
      </w:r>
      <w:r>
        <w:rPr>
          <w:b/>
        </w:rPr>
        <w:t>.2</w:t>
      </w:r>
    </w:p>
    <w:p w:rsidR="00B64442" w:rsidRDefault="00B64442" w:rsidP="00B64442">
      <w:pPr>
        <w:pStyle w:val="Listenabsatz"/>
      </w:pPr>
      <w:r w:rsidRPr="00B64442">
        <w:rPr>
          <w:u w:val="single"/>
        </w:rPr>
        <w:t>Ziel:</w:t>
      </w:r>
      <w:r>
        <w:t xml:space="preserve"> AVL-Baum implementieren als ADT</w:t>
      </w:r>
    </w:p>
    <w:p w:rsidR="00B64442" w:rsidRDefault="00B64442" w:rsidP="00B64442">
      <w:pPr>
        <w:pStyle w:val="Listenabsatz"/>
        <w:rPr>
          <w:u w:val="single"/>
        </w:rPr>
      </w:pPr>
      <w:r w:rsidRPr="00B64442">
        <w:rPr>
          <w:u w:val="single"/>
        </w:rPr>
        <w:t>Angaben zur Implementation:</w:t>
      </w:r>
    </w:p>
    <w:p w:rsidR="00B64442" w:rsidRDefault="00B64442" w:rsidP="00B64442">
      <w:pPr>
        <w:pStyle w:val="Listenabsatz"/>
        <w:numPr>
          <w:ilvl w:val="0"/>
          <w:numId w:val="33"/>
        </w:numPr>
      </w:pPr>
      <w:r>
        <w:t xml:space="preserve">Ein AVL-Baum (nach </w:t>
      </w:r>
      <w:r w:rsidRPr="00B64442">
        <w:rPr>
          <w:b/>
        </w:rPr>
        <w:t>A</w:t>
      </w:r>
      <w:r>
        <w:t>delson-</w:t>
      </w:r>
      <w:r w:rsidRPr="00B64442">
        <w:rPr>
          <w:b/>
        </w:rPr>
        <w:t>V</w:t>
      </w:r>
      <w:r>
        <w:t xml:space="preserve">elskii und </w:t>
      </w:r>
      <w:r w:rsidRPr="00B64442">
        <w:rPr>
          <w:b/>
        </w:rPr>
        <w:t>L</w:t>
      </w:r>
      <w:r>
        <w:t xml:space="preserve">andis) ist ein binärer Suchbaum, der </w:t>
      </w:r>
      <w:r>
        <w:br/>
        <w:t>höhenbalanciert ist. Dabei muss folgendes Kriterium (ggf. durch Rotationen) erfüllt werden:</w:t>
      </w:r>
      <w:r>
        <w:br/>
        <w:t xml:space="preserve">Für </w:t>
      </w:r>
      <w:r w:rsidRPr="00B64442">
        <w:t xml:space="preserve">jeden Knoten </w:t>
      </w:r>
      <w:r w:rsidRPr="00B64442">
        <w:rPr>
          <w:i/>
          <w:iCs/>
        </w:rPr>
        <w:t xml:space="preserve">v </w:t>
      </w:r>
      <w:r w:rsidRPr="00B64442">
        <w:t>gilt, dass sich die H</w:t>
      </w:r>
      <w:r w:rsidRPr="00B64442">
        <w:rPr>
          <w:rFonts w:hint="eastAsia"/>
        </w:rPr>
        <w:t>ö</w:t>
      </w:r>
      <w:r w:rsidRPr="00B64442">
        <w:t xml:space="preserve">he des rechten Teilbaumes </w:t>
      </w:r>
      <w:r w:rsidRPr="00B64442">
        <w:rPr>
          <w:b/>
          <w:bCs/>
          <w:i/>
          <w:iCs/>
        </w:rPr>
        <w:t>h</w:t>
      </w:r>
      <w:r w:rsidRPr="00B64442">
        <w:rPr>
          <w:b/>
          <w:bCs/>
        </w:rPr>
        <w:t>(</w:t>
      </w:r>
      <w:r w:rsidRPr="00B64442">
        <w:rPr>
          <w:b/>
          <w:bCs/>
          <w:i/>
          <w:iCs/>
        </w:rPr>
        <w:t>Tr</w:t>
      </w:r>
      <w:r w:rsidRPr="00B64442">
        <w:rPr>
          <w:b/>
          <w:bCs/>
        </w:rPr>
        <w:t xml:space="preserve">) </w:t>
      </w:r>
      <w:r w:rsidRPr="00B64442">
        <w:t xml:space="preserve">von </w:t>
      </w:r>
      <w:r w:rsidRPr="00B64442">
        <w:rPr>
          <w:i/>
          <w:iCs/>
        </w:rPr>
        <w:t xml:space="preserve">v </w:t>
      </w:r>
      <w:r w:rsidRPr="00B64442">
        <w:t>und</w:t>
      </w:r>
      <w:r>
        <w:t xml:space="preserve"> </w:t>
      </w:r>
      <w:r w:rsidRPr="00B64442">
        <w:t>die H</w:t>
      </w:r>
      <w:r w:rsidRPr="00B64442">
        <w:rPr>
          <w:rFonts w:hint="eastAsia"/>
        </w:rPr>
        <w:t>ö</w:t>
      </w:r>
      <w:r w:rsidRPr="00B64442">
        <w:t xml:space="preserve">he des linken Teilbaumes </w:t>
      </w:r>
      <w:r w:rsidRPr="00B64442">
        <w:rPr>
          <w:b/>
          <w:bCs/>
          <w:i/>
          <w:iCs/>
        </w:rPr>
        <w:t>h</w:t>
      </w:r>
      <w:r w:rsidRPr="00B64442">
        <w:rPr>
          <w:b/>
          <w:bCs/>
        </w:rPr>
        <w:t>(</w:t>
      </w:r>
      <w:r w:rsidRPr="00B64442">
        <w:rPr>
          <w:b/>
          <w:bCs/>
          <w:i/>
          <w:iCs/>
        </w:rPr>
        <w:t>Tl</w:t>
      </w:r>
      <w:r w:rsidRPr="00B64442">
        <w:rPr>
          <w:b/>
          <w:bCs/>
        </w:rPr>
        <w:t xml:space="preserve">) </w:t>
      </w:r>
      <w:r w:rsidRPr="00B64442">
        <w:t xml:space="preserve">von </w:t>
      </w:r>
      <w:r w:rsidRPr="00B64442">
        <w:rPr>
          <w:i/>
          <w:iCs/>
        </w:rPr>
        <w:t xml:space="preserve">v </w:t>
      </w:r>
      <w:r w:rsidRPr="00B64442">
        <w:t>um maximal 1 unterscheiden.</w:t>
      </w:r>
      <w:r>
        <w:br/>
        <w:t>(siehe auch Skript von Prof. Klauck – AVL-Bäume, Seite 3 ff)</w:t>
      </w:r>
    </w:p>
    <w:p w:rsidR="009560B1" w:rsidRDefault="004B12A4" w:rsidP="00B64442">
      <w:pPr>
        <w:pStyle w:val="Listenabsatz"/>
        <w:numPr>
          <w:ilvl w:val="0"/>
          <w:numId w:val="33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D9017AD" wp14:editId="5BE9292E">
            <wp:simplePos x="0" y="0"/>
            <wp:positionH relativeFrom="column">
              <wp:posOffset>4123055</wp:posOffset>
            </wp:positionH>
            <wp:positionV relativeFrom="paragraph">
              <wp:posOffset>8255</wp:posOffset>
            </wp:positionV>
            <wp:extent cx="1695450" cy="1054100"/>
            <wp:effectExtent l="0" t="0" r="0" b="0"/>
            <wp:wrapThrough wrapText="bothSides">
              <wp:wrapPolygon edited="0">
                <wp:start x="0" y="0"/>
                <wp:lineTo x="0" y="21080"/>
                <wp:lineTo x="21357" y="21080"/>
                <wp:lineTo x="21357" y="0"/>
                <wp:lineTo x="0" y="0"/>
              </wp:wrapPolygon>
            </wp:wrapThrough>
            <wp:docPr id="1" name="Grafik 1" descr="C:\Users\abp516.INFORMATIK.000\Documents\AD_Klauck\Termin3\dokumente\suchbaumreg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p516.INFORMATIK.000\Documents\AD_Klauck\Termin3\dokumente\suchbaumreg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442">
        <w:t xml:space="preserve">Betrachtet man einen Knoten des Baumes, so sind alle linken Folgeknoten („Linkes Kind“) </w:t>
      </w:r>
      <w:r w:rsidR="006D4D2C">
        <w:t>kleiner oder gleich groß in ihrem Wert und alle rechten Folgeknoten („Rechtes Kind“) größer in ihrem Wert.</w:t>
      </w:r>
    </w:p>
    <w:p w:rsidR="00B64442" w:rsidRDefault="00B64442" w:rsidP="004B12A4"/>
    <w:p w:rsidR="004B12A4" w:rsidRPr="00376510" w:rsidRDefault="004B12A4" w:rsidP="004B12A4">
      <w:r w:rsidRPr="00376510">
        <w:t>Folgendes soll immer gelten (Invarianten):</w:t>
      </w:r>
    </w:p>
    <w:p w:rsidR="004B12A4" w:rsidRPr="00376510" w:rsidRDefault="004B12A4" w:rsidP="004B12A4">
      <w:pPr>
        <w:pStyle w:val="Listenabsatz"/>
        <w:numPr>
          <w:ilvl w:val="0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funktional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Das Einfügen von Elementen passiert nur auf Blattebene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Das Löschen kann auf jeder Ebene erfolgen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Nach diesen Operationen muss ggf. Rotiert werden, damit der Baum wieder balanciert ist</w:t>
      </w:r>
    </w:p>
    <w:p w:rsidR="004B12A4" w:rsidRPr="00376510" w:rsidRDefault="004B12A4" w:rsidP="004B12A4">
      <w:pPr>
        <w:pStyle w:val="Listenabsatz"/>
        <w:suppressAutoHyphens w:val="0"/>
        <w:autoSpaceDN/>
        <w:spacing w:after="160" w:line="259" w:lineRule="auto"/>
        <w:ind w:left="1440"/>
        <w:contextualSpacing/>
        <w:textAlignment w:val="auto"/>
      </w:pPr>
    </w:p>
    <w:p w:rsidR="004B12A4" w:rsidRPr="00376510" w:rsidRDefault="004B12A4" w:rsidP="004B12A4">
      <w:pPr>
        <w:pStyle w:val="Listenabsatz"/>
        <w:numPr>
          <w:ilvl w:val="0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technisch</w:t>
      </w:r>
    </w:p>
    <w:p w:rsidR="004B12A4" w:rsidRDefault="00BF0DD7" w:rsidP="00DE2617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Rekursive Struktur, auf der lokal gearbeitet werden kann. Sonst verlieren wir die logarithmische Komplexität</w:t>
      </w:r>
      <w:r w:rsidR="000C0444">
        <w:t>.</w:t>
      </w:r>
    </w:p>
    <w:p w:rsidR="007C2DB6" w:rsidRDefault="004B12A4" w:rsidP="007C2DB6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Der</w:t>
      </w:r>
      <w:r w:rsidR="00BF0DD7">
        <w:t xml:space="preserve"> AVL-Baum</w:t>
      </w:r>
      <w:r w:rsidRPr="00376510">
        <w:t xml:space="preserve"> enthält folgende Objektmengen:</w:t>
      </w:r>
    </w:p>
    <w:p w:rsidR="007C2DB6" w:rsidRPr="00376510" w:rsidRDefault="007C2DB6" w:rsidP="007C2DB6">
      <w:pPr>
        <w:pStyle w:val="Listenabsatz"/>
        <w:suppressAutoHyphens w:val="0"/>
        <w:autoSpaceDN/>
        <w:spacing w:after="160" w:line="259" w:lineRule="auto"/>
        <w:ind w:left="1440"/>
        <w:contextualSpacing/>
        <w:textAlignment w:val="auto"/>
      </w:pPr>
    </w:p>
    <w:p w:rsidR="004B12A4" w:rsidRDefault="00BF0DD7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value</w:t>
      </w:r>
      <w:r w:rsidR="004B12A4" w:rsidRPr="00376510">
        <w:t xml:space="preserve">: </w:t>
      </w:r>
      <w:r>
        <w:t>Wert des Knotens</w:t>
      </w:r>
    </w:p>
    <w:p w:rsidR="00BF0DD7" w:rsidRPr="00376510" w:rsidRDefault="003453FC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adtTreeSmaller, adtTreeBigger: linkes und rechtes Kind des Knotens</w:t>
      </w:r>
    </w:p>
    <w:p w:rsidR="004B12A4" w:rsidRPr="00376510" w:rsidRDefault="003453FC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smallerTreeHeight, biggerTreeHeight: aktuelle Höhe des linken und rechten Kindsknoten</w:t>
      </w:r>
    </w:p>
    <w:p w:rsidR="007C2DB6" w:rsidRDefault="007C2DB6" w:rsidP="004B12A4"/>
    <w:p w:rsidR="004B12A4" w:rsidRPr="00376510" w:rsidRDefault="004B12A4" w:rsidP="004B12A4">
      <w:r w:rsidRPr="00376510">
        <w:t>Folgende Operationen sollen bereitgestellt werden (semantische Signatur):</w:t>
      </w:r>
    </w:p>
    <w:p w:rsidR="004B12A4" w:rsidRPr="00376510" w:rsidRDefault="005B5AE8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create</w:t>
      </w:r>
      <w:r>
        <w:t>: ein leeren ADT-AVLTree</w:t>
      </w:r>
      <w:r w:rsidR="004B12A4" w:rsidRPr="00376510">
        <w:t xml:space="preserve"> erstel</w:t>
      </w:r>
      <w:r>
        <w:t>len</w:t>
      </w:r>
      <w:r>
        <w:tab/>
      </w:r>
      <w:r>
        <w:tab/>
      </w:r>
      <w:r>
        <w:tab/>
      </w:r>
      <w:r>
        <w:tab/>
      </w:r>
      <w:r>
        <w:br/>
        <w:t>(„nichts“ -&gt; avlTree</w:t>
      </w:r>
      <w:r w:rsidR="004B12A4" w:rsidRPr="00376510">
        <w:t>)</w:t>
      </w:r>
    </w:p>
    <w:p w:rsidR="004B12A4" w:rsidRPr="00376510" w:rsidRDefault="004B12A4" w:rsidP="004B12A4">
      <w:pPr>
        <w:pStyle w:val="Listenabsatz"/>
      </w:pPr>
      <w:r w:rsidRPr="00376510">
        <w:t>Fehlerbehandlung: ignorieren (es wird kein Fehler geworfen)</w:t>
      </w:r>
    </w:p>
    <w:p w:rsidR="004B12A4" w:rsidRPr="00376510" w:rsidRDefault="005B5AE8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isEmpty</w:t>
      </w:r>
      <w:r w:rsidR="004B12A4" w:rsidRPr="00376510">
        <w:t xml:space="preserve">: </w:t>
      </w:r>
      <w:r w:rsidR="007C2DB6">
        <w:t>Abfrage</w:t>
      </w:r>
      <w:r>
        <w:t>, ob der ADT-AVLTree</w:t>
      </w:r>
      <w:r w:rsidR="004B5510">
        <w:t xml:space="preserve"> </w:t>
      </w:r>
      <w:r w:rsidR="007C2DB6">
        <w:t>kein</w:t>
      </w:r>
      <w:r>
        <w:t xml:space="preserve"> Knoten enthält</w:t>
      </w:r>
    </w:p>
    <w:p w:rsidR="004B12A4" w:rsidRDefault="004B12A4" w:rsidP="004B12A4">
      <w:pPr>
        <w:pStyle w:val="Listenabsatz"/>
      </w:pPr>
      <w:r w:rsidRPr="00376510">
        <w:t>(</w:t>
      </w:r>
      <w:r w:rsidR="007C2DB6">
        <w:t>avlTree</w:t>
      </w:r>
      <w:r w:rsidR="007C2DB6" w:rsidRPr="00376510">
        <w:t xml:space="preserve"> </w:t>
      </w:r>
      <w:r w:rsidRPr="00376510">
        <w:t xml:space="preserve">-&gt; </w:t>
      </w:r>
      <w:r w:rsidR="007C2DB6" w:rsidRPr="00376510">
        <w:t>Wahrheitswert</w:t>
      </w:r>
      <w:r w:rsidRPr="00376510">
        <w:t xml:space="preserve">) </w:t>
      </w:r>
      <w:r w:rsidR="007C2DB6">
        <w:br/>
      </w:r>
      <w:r w:rsidRPr="00376510">
        <w:t>Fehlerbehandlung: ignorieren</w:t>
      </w:r>
    </w:p>
    <w:p w:rsidR="007C2DB6" w:rsidRPr="00376510" w:rsidRDefault="007C2DB6" w:rsidP="004B12A4">
      <w:pPr>
        <w:pStyle w:val="Listenabsatz"/>
      </w:pPr>
    </w:p>
    <w:p w:rsidR="004B12A4" w:rsidRDefault="007C2DB6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lastRenderedPageBreak/>
        <w:t>high</w:t>
      </w:r>
      <w:r w:rsidR="004B12A4" w:rsidRPr="00376510">
        <w:t xml:space="preserve">: </w:t>
      </w:r>
      <w:r>
        <w:t>Höhe des (Teil-)Baumes</w:t>
      </w:r>
    </w:p>
    <w:p w:rsidR="007C2DB6" w:rsidRPr="00376510" w:rsidRDefault="007C2DB6" w:rsidP="007C2DB6">
      <w:pPr>
        <w:pStyle w:val="Listenabsatz"/>
      </w:pPr>
      <w:r w:rsidRPr="00376510">
        <w:t>(</w:t>
      </w:r>
      <w:r>
        <w:t>avlTree</w:t>
      </w:r>
      <w:r w:rsidRPr="00376510">
        <w:t xml:space="preserve"> -&gt; </w:t>
      </w:r>
      <w:r>
        <w:t>Zahl</w:t>
      </w:r>
      <w:r w:rsidRPr="00376510">
        <w:t xml:space="preserve">) </w:t>
      </w:r>
      <w:r>
        <w:br/>
        <w:t>Fehlerbehandlung: ignorieren</w:t>
      </w:r>
    </w:p>
    <w:p w:rsidR="004B12A4" w:rsidRPr="00376510" w:rsidRDefault="007C2DB6" w:rsidP="00A215D0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 w:rsidRPr="008B58AC">
        <w:rPr>
          <w:i/>
        </w:rPr>
        <w:t>insert</w:t>
      </w:r>
      <w:r w:rsidR="004B12A4" w:rsidRPr="00376510">
        <w:t>:</w:t>
      </w:r>
      <w:ins w:id="2" w:author="Sebastian Diedrich" w:date="2015-12-03T11:52:00Z">
        <w:r w:rsidR="008B58AC">
          <w:t xml:space="preserve"> Ein Knoten wird an richtiger Position an dem AVLTree eingehängt, wobei das Element dem value des neu erstelten Knotens darstellt.</w:t>
        </w:r>
        <w:r w:rsidR="008B58AC">
          <w:br/>
        </w:r>
      </w:ins>
      <w:del w:id="3" w:author="Sebastian Diedrich" w:date="2015-12-03T11:52:00Z">
        <w:r w:rsidR="004B12A4" w:rsidRPr="00376510" w:rsidDel="008B58AC">
          <w:delText xml:space="preserve"> </w:delText>
        </w:r>
      </w:del>
      <w:r w:rsidR="004B12A4" w:rsidRPr="00376510">
        <w:t>(</w:t>
      </w:r>
      <w:r>
        <w:t>avlTree</w:t>
      </w:r>
      <w:r w:rsidRPr="00376510">
        <w:t xml:space="preserve"> </w:t>
      </w:r>
      <w:r>
        <w:t xml:space="preserve">x elem </w:t>
      </w:r>
      <w:r w:rsidR="004B12A4" w:rsidRPr="00376510">
        <w:t xml:space="preserve">-&gt; </w:t>
      </w:r>
      <w:r w:rsidR="008B2822">
        <w:t>avlTree</w:t>
      </w:r>
      <w:r w:rsidR="004B12A4" w:rsidRPr="00376510">
        <w:t>)</w:t>
      </w:r>
    </w:p>
    <w:p w:rsidR="004B12A4" w:rsidRDefault="004B12A4" w:rsidP="004B12A4">
      <w:pPr>
        <w:pStyle w:val="Listenabsatz"/>
      </w:pPr>
      <w:r w:rsidRPr="00376510">
        <w:t xml:space="preserve">Fehlerbehandlung: </w:t>
      </w:r>
      <w:r w:rsidR="008B2822">
        <w:t>ignorieren</w:t>
      </w:r>
    </w:p>
    <w:p w:rsidR="008B2822" w:rsidRDefault="008B2822" w:rsidP="008B2822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delete</w:t>
      </w:r>
      <w:r w:rsidRPr="00376510">
        <w:t>:</w:t>
      </w:r>
      <w:ins w:id="4" w:author="Sebastian Diedrich" w:date="2015-12-03T11:52:00Z">
        <w:r>
          <w:t xml:space="preserve"> Ein Knoten wird </w:t>
        </w:r>
      </w:ins>
      <w:r>
        <w:t xml:space="preserve">aus dem </w:t>
      </w:r>
      <w:ins w:id="5" w:author="Sebastian Diedrich" w:date="2015-12-03T11:52:00Z">
        <w:r>
          <w:t xml:space="preserve">AVLTree </w:t>
        </w:r>
      </w:ins>
      <w:r>
        <w:t>entfernt</w:t>
      </w:r>
    </w:p>
    <w:p w:rsidR="008B2822" w:rsidRPr="00376510" w:rsidRDefault="008B2822" w:rsidP="008B2822">
      <w:pPr>
        <w:pStyle w:val="Listenabsatz"/>
        <w:suppressAutoHyphens w:val="0"/>
        <w:autoSpaceDN/>
        <w:spacing w:after="160" w:line="259" w:lineRule="auto"/>
        <w:contextualSpacing/>
        <w:textAlignment w:val="auto"/>
      </w:pPr>
      <w:r w:rsidRPr="00376510">
        <w:t>(</w:t>
      </w:r>
      <w:r>
        <w:t>avlTree</w:t>
      </w:r>
      <w:r w:rsidRPr="00376510">
        <w:t xml:space="preserve"> </w:t>
      </w:r>
      <w:r>
        <w:t xml:space="preserve">x elem </w:t>
      </w:r>
      <w:r w:rsidRPr="00376510">
        <w:t xml:space="preserve">-&gt; </w:t>
      </w:r>
      <w:r>
        <w:t>avlTree</w:t>
      </w:r>
      <w:r w:rsidRPr="00376510">
        <w:t>)</w:t>
      </w:r>
    </w:p>
    <w:p w:rsidR="008B2822" w:rsidRPr="00376510" w:rsidRDefault="008B2822" w:rsidP="008B2822">
      <w:pPr>
        <w:pStyle w:val="Listenabsatz"/>
      </w:pPr>
      <w:r w:rsidRPr="00376510">
        <w:t xml:space="preserve">Fehlerbehandlung: </w:t>
      </w:r>
      <w:r>
        <w:t>ignorieren</w:t>
      </w:r>
    </w:p>
    <w:p w:rsidR="00601B40" w:rsidRDefault="00601B40" w:rsidP="00601B40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print</w:t>
      </w:r>
      <w:r w:rsidRPr="00376510">
        <w:t>:</w:t>
      </w:r>
      <w:ins w:id="6" w:author="Sebastian Diedrich" w:date="2015-12-03T11:52:00Z">
        <w:r>
          <w:t xml:space="preserve"> </w:t>
        </w:r>
      </w:ins>
      <w:r>
        <w:t>Der AVLTree wird in einer png-Datei als Graph angezeigt</w:t>
      </w:r>
    </w:p>
    <w:p w:rsidR="00601B40" w:rsidRPr="00376510" w:rsidRDefault="00601B40" w:rsidP="00601B40">
      <w:pPr>
        <w:pStyle w:val="Listenabsatz"/>
        <w:suppressAutoHyphens w:val="0"/>
        <w:autoSpaceDN/>
        <w:spacing w:after="160" w:line="259" w:lineRule="auto"/>
        <w:contextualSpacing/>
        <w:textAlignment w:val="auto"/>
      </w:pPr>
      <w:r w:rsidRPr="00376510">
        <w:t>(</w:t>
      </w:r>
      <w:r>
        <w:t>avlTree</w:t>
      </w:r>
      <w:r w:rsidRPr="00376510">
        <w:t xml:space="preserve"> </w:t>
      </w:r>
      <w:r>
        <w:t xml:space="preserve">x pfad </w:t>
      </w:r>
      <w:r w:rsidR="008C5614">
        <w:t xml:space="preserve">x dateiName </w:t>
      </w:r>
      <w:r w:rsidRPr="00376510">
        <w:t xml:space="preserve">-&gt; </w:t>
      </w:r>
      <w:r>
        <w:t>png</w:t>
      </w:r>
      <w:r w:rsidRPr="00376510">
        <w:t>)</w:t>
      </w:r>
    </w:p>
    <w:p w:rsidR="004B12A4" w:rsidRPr="00376510" w:rsidDel="008B58AC" w:rsidRDefault="00601B40">
      <w:pPr>
        <w:pStyle w:val="Listenabsatz"/>
        <w:rPr>
          <w:del w:id="7" w:author="Sebastian Diedrich" w:date="2015-12-03T11:54:00Z"/>
        </w:rPr>
        <w:pPrChange w:id="8" w:author="Sebastian Diedrich" w:date="2015-12-03T11:54:00Z">
          <w:pPr>
            <w:pStyle w:val="Listenabsatz"/>
            <w:numPr>
              <w:numId w:val="34"/>
            </w:numPr>
            <w:suppressAutoHyphens w:val="0"/>
            <w:autoSpaceDN/>
            <w:spacing w:after="160" w:line="259" w:lineRule="auto"/>
            <w:ind w:hanging="360"/>
            <w:contextualSpacing/>
            <w:textAlignment w:val="auto"/>
          </w:pPr>
        </w:pPrChange>
      </w:pPr>
      <w:r w:rsidRPr="00376510">
        <w:t xml:space="preserve">Fehlerbehandlung: </w:t>
      </w:r>
      <w:r>
        <w:t>ignorieren</w:t>
      </w:r>
      <w:del w:id="9" w:author="Sebastian Diedrich" w:date="2015-12-03T11:54:00Z">
        <w:r w:rsidR="004B12A4" w:rsidRPr="00601B40" w:rsidDel="008B58AC">
          <w:rPr>
            <w:i/>
            <w:highlight w:val="yellow"/>
          </w:rPr>
          <w:delText>isEmptyS</w:delText>
        </w:r>
        <w:r w:rsidR="004B12A4" w:rsidRPr="00601B40" w:rsidDel="008B58AC">
          <w:rPr>
            <w:highlight w:val="yellow"/>
          </w:rPr>
          <w:delText>: Abfrage, ob ADT-Stack kein Element enthält</w:delText>
        </w:r>
        <w:r w:rsidR="004B12A4" w:rsidRPr="00601B40" w:rsidDel="008B58AC">
          <w:rPr>
            <w:highlight w:val="yellow"/>
          </w:rPr>
          <w:tab/>
          <w:delText>(S)</w:delText>
        </w:r>
        <w:r w:rsidR="004B12A4" w:rsidRPr="00601B40" w:rsidDel="008B58AC">
          <w:rPr>
            <w:highlight w:val="yellow"/>
          </w:rPr>
          <w:br/>
          <w:delText>(stack -&gt; Wahrheitswert)</w:delText>
        </w:r>
      </w:del>
    </w:p>
    <w:p w:rsidR="004B12A4" w:rsidRPr="00376510" w:rsidDel="008B58AC" w:rsidRDefault="004B12A4" w:rsidP="00601B40">
      <w:pPr>
        <w:pStyle w:val="Listenabsatz"/>
        <w:rPr>
          <w:del w:id="10" w:author="Sebastian Diedrich" w:date="2015-12-03T11:54:00Z"/>
        </w:rPr>
      </w:pPr>
      <w:del w:id="11" w:author="Sebastian Diedrich" w:date="2015-12-03T11:54:00Z">
        <w:r w:rsidRPr="00376510" w:rsidDel="008B58AC">
          <w:delText>Fehlerbehandlung: ignorieren</w:delText>
        </w:r>
      </w:del>
    </w:p>
    <w:p w:rsidR="004B12A4" w:rsidRPr="00376510" w:rsidRDefault="004B12A4" w:rsidP="00601B40">
      <w:pPr>
        <w:pStyle w:val="Listenabsatz"/>
      </w:pPr>
    </w:p>
    <w:p w:rsidR="004B12A4" w:rsidRPr="00376510" w:rsidRDefault="004B12A4" w:rsidP="004B12A4">
      <w:pPr>
        <w:pStyle w:val="Listenabsatz"/>
        <w:ind w:left="0"/>
        <w:jc w:val="center"/>
        <w:rPr>
          <w:u w:val="single"/>
        </w:rPr>
      </w:pPr>
      <w:r w:rsidRPr="00376510">
        <w:rPr>
          <w:u w:val="single"/>
        </w:rPr>
        <w:t>Syntaxtische Vorgaben:</w:t>
      </w:r>
    </w:p>
    <w:p w:rsidR="004B12A4" w:rsidRPr="00376510" w:rsidRDefault="00350B00" w:rsidP="004B12A4">
      <w:pPr>
        <w:pStyle w:val="Listenabsatz"/>
        <w:ind w:left="0"/>
      </w:pPr>
      <w:r>
        <w:t>Dateiname: AVLTree</w:t>
      </w:r>
      <w:r w:rsidR="004B12A4" w:rsidRPr="00376510">
        <w:t>.jar</w:t>
      </w:r>
    </w:p>
    <w:p w:rsidR="004B12A4" w:rsidRPr="00376510" w:rsidRDefault="004B12A4" w:rsidP="004B12A4">
      <w:pPr>
        <w:pStyle w:val="Listenabsatz"/>
        <w:ind w:left="0"/>
      </w:pPr>
      <w:r w:rsidRPr="00376510">
        <w:t xml:space="preserve">Klassenname: </w:t>
      </w:r>
      <w:r w:rsidR="00350B00">
        <w:t>AVLTree</w:t>
      </w:r>
    </w:p>
    <w:p w:rsidR="004B12A4" w:rsidRPr="00376510" w:rsidRDefault="004B12A4" w:rsidP="004B12A4">
      <w:pPr>
        <w:pStyle w:val="Listenabsatz"/>
        <w:ind w:left="0"/>
      </w:pPr>
    </w:p>
    <w:p w:rsidR="004B12A4" w:rsidRPr="008C5614" w:rsidRDefault="004B12A4" w:rsidP="004B12A4">
      <w:pPr>
        <w:pStyle w:val="Listenabsatz"/>
        <w:ind w:left="0"/>
      </w:pPr>
      <w:r w:rsidRPr="008C5614">
        <w:t>Anwendung der oben genannten Operationen: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create</w:t>
      </w:r>
      <w:r w:rsidR="004B12A4" w:rsidRPr="008C5614">
        <w:rPr>
          <w:lang w:val="en-US"/>
        </w:rPr>
        <w:t xml:space="preserve">: </w:t>
      </w:r>
      <w:r w:rsidRPr="008C5614">
        <w:rPr>
          <w:lang w:val="en-US"/>
        </w:rPr>
        <w:t>AVLTree</w:t>
      </w:r>
      <w:r>
        <w:rPr>
          <w:lang w:val="en-US"/>
        </w:rPr>
        <w:t>.create</w:t>
      </w:r>
      <w:r w:rsidR="004B12A4" w:rsidRPr="008C5614">
        <w:rPr>
          <w:lang w:val="en-US"/>
        </w:rPr>
        <w:t xml:space="preserve">() 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isEmpty</w:t>
      </w:r>
      <w:r w:rsidR="004B12A4" w:rsidRPr="008C5614">
        <w:rPr>
          <w:lang w:val="en-US"/>
        </w:rPr>
        <w:t>: &lt;Objektname&gt;.</w:t>
      </w:r>
      <w:r>
        <w:rPr>
          <w:lang w:val="en-US"/>
        </w:rPr>
        <w:t>isEmpty()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high</w:t>
      </w:r>
      <w:r w:rsidR="004B12A4" w:rsidRPr="008C5614">
        <w:rPr>
          <w:i/>
          <w:lang w:val="en-US"/>
        </w:rPr>
        <w:t>:</w:t>
      </w:r>
      <w:r w:rsidR="004B12A4" w:rsidRPr="008C5614">
        <w:rPr>
          <w:lang w:val="en-US"/>
        </w:rPr>
        <w:t xml:space="preserve"> &lt;Objektname&gt;</w:t>
      </w:r>
      <w:r>
        <w:rPr>
          <w:lang w:val="en-US"/>
        </w:rPr>
        <w:t>.high()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insert</w:t>
      </w:r>
      <w:r w:rsidR="004B12A4" w:rsidRPr="008C5614">
        <w:rPr>
          <w:i/>
          <w:lang w:val="en-US"/>
        </w:rPr>
        <w:t>:</w:t>
      </w:r>
      <w:r>
        <w:rPr>
          <w:lang w:val="en-US"/>
        </w:rPr>
        <w:t xml:space="preserve"> &lt;Objektname&gt;.insert(elem)</w:t>
      </w:r>
    </w:p>
    <w:p w:rsidR="008C5614" w:rsidRDefault="008C5614" w:rsidP="004B12A4">
      <w:r>
        <w:rPr>
          <w:i/>
        </w:rPr>
        <w:t>delete</w:t>
      </w:r>
      <w:r w:rsidR="004B12A4" w:rsidRPr="008C5614">
        <w:rPr>
          <w:rPrChange w:id="12" w:author="Sebastian Diedrich" w:date="2015-12-03T11:55:00Z">
            <w:rPr>
              <w:lang w:val="en-US"/>
            </w:rPr>
          </w:rPrChange>
        </w:rPr>
        <w:t>: &lt;Objektname&gt;.</w:t>
      </w:r>
      <w:r>
        <w:t>delete</w:t>
      </w:r>
      <w:r w:rsidR="004B12A4" w:rsidRPr="008C5614">
        <w:rPr>
          <w:rPrChange w:id="13" w:author="Sebastian Diedrich" w:date="2015-12-03T11:55:00Z">
            <w:rPr>
              <w:lang w:val="en-US"/>
            </w:rPr>
          </w:rPrChange>
        </w:rPr>
        <w:t>(</w:t>
      </w:r>
      <w:r>
        <w:t>elem</w:t>
      </w:r>
      <w:r w:rsidR="004B12A4" w:rsidRPr="008C5614">
        <w:rPr>
          <w:rPrChange w:id="14" w:author="Sebastian Diedrich" w:date="2015-12-03T11:55:00Z">
            <w:rPr>
              <w:lang w:val="en-US"/>
            </w:rPr>
          </w:rPrChange>
        </w:rPr>
        <w:t>)</w:t>
      </w:r>
    </w:p>
    <w:p w:rsidR="008C5614" w:rsidRPr="00626CA4" w:rsidRDefault="008C5614" w:rsidP="008C5614">
      <w:r w:rsidRPr="00626CA4">
        <w:rPr>
          <w:i/>
        </w:rPr>
        <w:t>print</w:t>
      </w:r>
      <w:r w:rsidRPr="00626CA4">
        <w:rPr>
          <w:rPrChange w:id="15" w:author="Sebastian Diedrich" w:date="2015-12-03T11:55:00Z">
            <w:rPr>
              <w:lang w:val="en-US"/>
            </w:rPr>
          </w:rPrChange>
        </w:rPr>
        <w:t>: &lt;Objektname&gt;.</w:t>
      </w:r>
      <w:r w:rsidRPr="00626CA4">
        <w:t xml:space="preserve">print(pfad, </w:t>
      </w:r>
      <w:r>
        <w:t>dateiName</w:t>
      </w:r>
      <w:r w:rsidRPr="00626CA4">
        <w:rPr>
          <w:rPrChange w:id="16" w:author="Sebastian Diedrich" w:date="2015-12-03T11:55:00Z">
            <w:rPr>
              <w:lang w:val="en-US"/>
            </w:rPr>
          </w:rPrChange>
        </w:rPr>
        <w:t>)</w:t>
      </w:r>
    </w:p>
    <w:p w:rsidR="00626CA4" w:rsidRDefault="00626CA4" w:rsidP="004B12A4"/>
    <w:p w:rsidR="00626CA4" w:rsidRDefault="00626CA4">
      <w:pPr>
        <w:widowControl w:val="0"/>
        <w:spacing w:after="0" w:line="240" w:lineRule="auto"/>
      </w:pPr>
      <w:r>
        <w:br w:type="page"/>
      </w:r>
    </w:p>
    <w:p w:rsidR="004358EE" w:rsidRPr="00502461" w:rsidRDefault="00626CA4" w:rsidP="00A92B3F">
      <w:pPr>
        <w:rPr>
          <w:b/>
        </w:rPr>
      </w:pPr>
      <w:r w:rsidRPr="00502461">
        <w:rPr>
          <w:b/>
        </w:rPr>
        <w:lastRenderedPageBreak/>
        <w:t>Beschreibung der Rotations</w:t>
      </w:r>
      <w:r w:rsidR="009847A9" w:rsidRPr="00502461">
        <w:rPr>
          <w:b/>
        </w:rPr>
        <w:t>arten</w:t>
      </w:r>
      <w:r w:rsidR="00502461">
        <w:rPr>
          <w:b/>
        </w:rPr>
        <w:t xml:space="preserve"> und der Durchführung</w:t>
      </w:r>
      <w:r w:rsidR="00A92B3F" w:rsidRPr="00502461">
        <w:rPr>
          <w:b/>
        </w:rPr>
        <w:t>:</w:t>
      </w:r>
    </w:p>
    <w:p w:rsidR="00502461" w:rsidRDefault="005A383D" w:rsidP="00A92B3F">
      <w:r w:rsidRPr="005A383D">
        <w:rPr>
          <w:u w:val="single"/>
        </w:rPr>
        <w:t>Annahme:</w:t>
      </w:r>
      <w:r>
        <w:br/>
        <w:t>Wir gehen davon aus, dass der linke Teilbaum eines Knotens die kleineren und der rechte Teilbaum die größeren Elemente enthält.</w:t>
      </w:r>
    </w:p>
    <w:p w:rsidR="00502461" w:rsidRDefault="00502461" w:rsidP="005A383D"/>
    <w:p w:rsidR="00EB2538" w:rsidRDefault="00EB2538" w:rsidP="005A383D">
      <w:pPr>
        <w:rPr>
          <w:u w:val="single"/>
        </w:rPr>
      </w:pPr>
      <w:r w:rsidRPr="00EB2538">
        <w:rPr>
          <w:u w:val="single"/>
        </w:rPr>
        <w:t>Definition:</w:t>
      </w:r>
    </w:p>
    <w:p w:rsidR="008262CB" w:rsidRPr="008262CB" w:rsidRDefault="008262CB" w:rsidP="005A383D">
      <w:r w:rsidRPr="008262CB">
        <w:t xml:space="preserve">Balance = </w:t>
      </w:r>
      <w:r w:rsidR="00502461">
        <w:t>Differenz der Höhe vom</w:t>
      </w:r>
      <w:r w:rsidR="00502461" w:rsidRPr="00502461">
        <w:t xml:space="preserve"> </w:t>
      </w:r>
      <w:r w:rsidR="00502461">
        <w:t>Rechten und Linken Teilbaum (rT – lT)</w:t>
      </w:r>
    </w:p>
    <w:p w:rsidR="00EB2538" w:rsidRDefault="00EB2538" w:rsidP="005A383D">
      <w:r w:rsidRPr="00502461">
        <w:rPr>
          <w:i/>
        </w:rPr>
        <w:t>d</w:t>
      </w:r>
      <w:r>
        <w:t xml:space="preserve"> = Knoten mit Disbalance (</w:t>
      </w:r>
      <w:r w:rsidR="00502461">
        <w:t>Höhe ist +2 oder -</w:t>
      </w:r>
      <w:r>
        <w:t>2)</w:t>
      </w:r>
    </w:p>
    <w:p w:rsidR="00EB2538" w:rsidRDefault="00EB2538" w:rsidP="005A383D">
      <w:r w:rsidRPr="00502461">
        <w:rPr>
          <w:i/>
        </w:rPr>
        <w:t>k</w:t>
      </w:r>
      <w:r>
        <w:t xml:space="preserve"> = Kindknoten von </w:t>
      </w:r>
      <w:r w:rsidRPr="00502461">
        <w:rPr>
          <w:i/>
        </w:rPr>
        <w:t>d</w:t>
      </w:r>
      <w:r>
        <w:t>, der die Disbalance auslöst. Dieser hat die Balance +1 oder -1.</w:t>
      </w:r>
    </w:p>
    <w:p w:rsidR="002521F7" w:rsidRDefault="009847A9" w:rsidP="005A383D">
      <w:r>
        <w:t>Nachdem das Element eingefügt wurde, läuft man rekursiv den Einfügepfad zurück und prüft bei jedem Knoten die Balance. Sobald man eine Disbalance entdeckt hat</w:t>
      </w:r>
      <w:r w:rsidR="008262CB">
        <w:t xml:space="preserve">, </w:t>
      </w:r>
      <w:r>
        <w:t xml:space="preserve">wird </w:t>
      </w:r>
      <w:r w:rsidR="002521F7">
        <w:t>das Vorzeichen der</w:t>
      </w:r>
      <w:r>
        <w:t xml:space="preserve"> Balance</w:t>
      </w:r>
      <w:r w:rsidR="008262CB">
        <w:t xml:space="preserve"> von </w:t>
      </w:r>
      <w:r w:rsidR="00EB2538" w:rsidRPr="00EB2538">
        <w:rPr>
          <w:i/>
        </w:rPr>
        <w:t>d</w:t>
      </w:r>
      <w:r w:rsidR="00EB2538">
        <w:t xml:space="preserve"> mit </w:t>
      </w:r>
      <w:r w:rsidR="008262CB">
        <w:t xml:space="preserve">der Balance von </w:t>
      </w:r>
      <w:r w:rsidR="002521F7" w:rsidRPr="002521F7">
        <w:rPr>
          <w:i/>
        </w:rPr>
        <w:t>k</w:t>
      </w:r>
      <w:r w:rsidR="008262CB">
        <w:t xml:space="preserve"> </w:t>
      </w:r>
      <w:r>
        <w:t xml:space="preserve">verglichen. </w:t>
      </w:r>
      <w:r w:rsidR="002521F7">
        <w:t xml:space="preserve">Haben beide das gleiche Vorzeichen, reicht eine einfache </w:t>
      </w:r>
      <w:r w:rsidR="008262CB">
        <w:t>Rotation</w:t>
      </w:r>
      <w:r w:rsidR="002521F7">
        <w:t>, um den Baum wieder zu balancieren. Sind die Vorzeichen unterschiedli</w:t>
      </w:r>
      <w:r w:rsidR="008262CB">
        <w:t xml:space="preserve">ch, liegt eine Problemsituation. </w:t>
      </w:r>
    </w:p>
    <w:p w:rsidR="00502461" w:rsidRDefault="006D6875" w:rsidP="005A383D">
      <w:r w:rsidRPr="00245D59">
        <w:rPr>
          <w:u w:val="single"/>
        </w:rPr>
        <w:t>Anpassung der Knotenhöhen:</w:t>
      </w:r>
      <w:r>
        <w:br/>
      </w:r>
      <w:r>
        <w:t>Die (neue) Höhe ergibt sich aus folgender Berechnung: max(li Kind, re Kind) +1</w:t>
      </w:r>
    </w:p>
    <w:p w:rsidR="00502461" w:rsidRDefault="00502461" w:rsidP="00502461">
      <w:r>
        <w:rPr>
          <w:u w:val="single"/>
        </w:rPr>
        <w:t xml:space="preserve">Fall 1: </w:t>
      </w:r>
      <w:r w:rsidRPr="00502461">
        <w:rPr>
          <w:u w:val="single"/>
        </w:rPr>
        <w:t>Linksrotation</w:t>
      </w:r>
      <w:r>
        <w:t>:</w:t>
      </w:r>
    </w:p>
    <w:p w:rsidR="00502461" w:rsidRDefault="00502461" w:rsidP="004F0CFE">
      <w:pPr>
        <w:ind w:firstLine="360"/>
      </w:pPr>
      <w:r>
        <w:t>Bedingung:</w:t>
      </w:r>
    </w:p>
    <w:p w:rsidR="00502461" w:rsidRDefault="00502461" w:rsidP="00502461">
      <w:pPr>
        <w:pStyle w:val="Listenabsatz"/>
        <w:numPr>
          <w:ilvl w:val="0"/>
          <w:numId w:val="34"/>
        </w:numPr>
      </w:pPr>
      <w:r>
        <w:t>Balance von d ist +2</w:t>
      </w:r>
    </w:p>
    <w:p w:rsidR="00502461" w:rsidRDefault="00502461" w:rsidP="00502461">
      <w:pPr>
        <w:pStyle w:val="Listenabsatz"/>
        <w:numPr>
          <w:ilvl w:val="0"/>
          <w:numId w:val="34"/>
        </w:numPr>
      </w:pPr>
      <w:r>
        <w:t>Balance von k ist +1</w:t>
      </w:r>
    </w:p>
    <w:p w:rsidR="00502461" w:rsidRDefault="00DC3E45" w:rsidP="00DC3E45">
      <w:r>
        <w:t>Für den Fall einer</w:t>
      </w:r>
      <w:r w:rsidR="00502461">
        <w:t xml:space="preserve"> Linksrotation </w:t>
      </w:r>
      <w:r>
        <w:t>sind</w:t>
      </w:r>
      <w:r w:rsidR="00502461">
        <w:t xml:space="preserve"> beide Balanc</w:t>
      </w:r>
      <w:r w:rsidR="004F0CFE">
        <w:t xml:space="preserve">en positiv. </w:t>
      </w:r>
    </w:p>
    <w:p w:rsidR="00DC3E45" w:rsidRDefault="00DC3E45" w:rsidP="00DC3E45">
      <w:r w:rsidRPr="00E54D03">
        <w:rPr>
          <w:u w:val="single"/>
        </w:rPr>
        <w:t>Ablauf der Linksrotation:</w:t>
      </w:r>
      <w:r>
        <w:t xml:space="preserve"> </w:t>
      </w:r>
      <w:r>
        <w:br/>
        <w:t xml:space="preserve">Der linke Teilbaum von </w:t>
      </w:r>
      <w:r w:rsidRPr="00DC3E45">
        <w:rPr>
          <w:i/>
        </w:rPr>
        <w:t>k</w:t>
      </w:r>
      <w:r>
        <w:t xml:space="preserve"> wird der neue rechte Teilbaum von </w:t>
      </w:r>
      <w:r w:rsidRPr="00DC3E45">
        <w:rPr>
          <w:i/>
        </w:rPr>
        <w:t>d</w:t>
      </w:r>
      <w:r>
        <w:t xml:space="preserve">. </w:t>
      </w:r>
      <w:r w:rsidRPr="00DC3E45">
        <w:rPr>
          <w:i/>
        </w:rPr>
        <w:t>d</w:t>
      </w:r>
      <w:r>
        <w:t xml:space="preserve"> selbst wird neuer linker Teilbaum von k. Und k nimmt die ehemalige Position von d ein.</w:t>
      </w:r>
    </w:p>
    <w:p w:rsidR="002939DE" w:rsidRPr="002939DE" w:rsidRDefault="002939DE" w:rsidP="00DC3E45"/>
    <w:p w:rsidR="00E54D03" w:rsidRDefault="00E54D03" w:rsidP="00E54D03">
      <w:r>
        <w:rPr>
          <w:u w:val="single"/>
        </w:rPr>
        <w:t>Fall 2: Recht</w:t>
      </w:r>
      <w:r w:rsidRPr="00502461">
        <w:rPr>
          <w:u w:val="single"/>
        </w:rPr>
        <w:t>srotation</w:t>
      </w:r>
      <w:r>
        <w:t>:</w:t>
      </w:r>
    </w:p>
    <w:p w:rsidR="00E54D03" w:rsidRDefault="00E54D03" w:rsidP="00E54D03">
      <w:pPr>
        <w:ind w:firstLine="360"/>
      </w:pPr>
      <w:r>
        <w:t>Bedingung: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-2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-1</w:t>
      </w:r>
    </w:p>
    <w:p w:rsidR="00E54D03" w:rsidRDefault="00E54D03" w:rsidP="00E54D03">
      <w:r>
        <w:t xml:space="preserve">Für den Fall einer Rechtsrotation sind beide Balancen negativ. </w:t>
      </w:r>
    </w:p>
    <w:p w:rsidR="00245D59" w:rsidRDefault="00E54D03" w:rsidP="00502461">
      <w:r w:rsidRPr="00E54D03">
        <w:rPr>
          <w:u w:val="single"/>
        </w:rPr>
        <w:lastRenderedPageBreak/>
        <w:t>Ablauf der Rechtsrotation:</w:t>
      </w:r>
      <w:r>
        <w:t xml:space="preserve"> </w:t>
      </w:r>
      <w:r>
        <w:br/>
        <w:t xml:space="preserve">Der rechte Teilbaum von </w:t>
      </w:r>
      <w:r w:rsidRPr="00DC3E45">
        <w:rPr>
          <w:i/>
        </w:rPr>
        <w:t>k</w:t>
      </w:r>
      <w:r>
        <w:t xml:space="preserve"> wird der neue linke Teilbaum von </w:t>
      </w:r>
      <w:r w:rsidRPr="00DC3E45">
        <w:rPr>
          <w:i/>
        </w:rPr>
        <w:t>d</w:t>
      </w:r>
      <w:r>
        <w:t xml:space="preserve">. </w:t>
      </w:r>
      <w:r w:rsidRPr="00DC3E45">
        <w:rPr>
          <w:i/>
        </w:rPr>
        <w:t>d</w:t>
      </w:r>
      <w:r>
        <w:t xml:space="preserve"> selbst wird neuer rechter Teilbaum von k. Und k nimmt die ehemalige Position von d ein.</w:t>
      </w:r>
    </w:p>
    <w:p w:rsidR="00E54D03" w:rsidRDefault="00E54D03" w:rsidP="00E54D03">
      <w:r>
        <w:rPr>
          <w:u w:val="single"/>
        </w:rPr>
        <w:t>Fall 3: Problemsituation rechts</w:t>
      </w:r>
      <w:r>
        <w:t>:</w:t>
      </w:r>
    </w:p>
    <w:p w:rsidR="00E54D03" w:rsidRDefault="00E54D03" w:rsidP="00E54D03">
      <w:pPr>
        <w:ind w:firstLine="360"/>
      </w:pPr>
      <w:r>
        <w:t xml:space="preserve">Bedingung (Vorzeichen der Balancen sind ungleich, wobei die Balance von </w:t>
      </w:r>
      <w:r w:rsidRPr="00E54D03">
        <w:rPr>
          <w:i/>
        </w:rPr>
        <w:t>d</w:t>
      </w:r>
      <w:r>
        <w:t xml:space="preserve"> negativ ist):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-2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+1</w:t>
      </w:r>
    </w:p>
    <w:p w:rsidR="00502461" w:rsidRDefault="00E54D03" w:rsidP="005A383D">
      <w:r w:rsidRPr="00E54D03">
        <w:rPr>
          <w:u w:val="single"/>
        </w:rPr>
        <w:t>Ablauf:</w:t>
      </w:r>
      <w:r>
        <w:t xml:space="preserve"> </w:t>
      </w:r>
      <w:r>
        <w:br/>
        <w:t xml:space="preserve">Es wird zunächst eine Linksrotation auf </w:t>
      </w:r>
      <w:r w:rsidRPr="00E54D03">
        <w:rPr>
          <w:i/>
        </w:rPr>
        <w:t>k</w:t>
      </w:r>
      <w:r>
        <w:t xml:space="preserve"> durchgeführt, im Anschluss eine Rechtsrotation auf </w:t>
      </w:r>
      <w:r w:rsidRPr="00E54D03">
        <w:rPr>
          <w:i/>
        </w:rPr>
        <w:t>d</w:t>
      </w:r>
      <w:r>
        <w:t>.</w:t>
      </w:r>
    </w:p>
    <w:p w:rsidR="00E54D03" w:rsidRDefault="00E54D03" w:rsidP="00E54D03">
      <w:r>
        <w:rPr>
          <w:u w:val="single"/>
        </w:rPr>
        <w:t>Fall 4: Problemsituation links</w:t>
      </w:r>
      <w:r>
        <w:t>:</w:t>
      </w:r>
    </w:p>
    <w:p w:rsidR="00E54D03" w:rsidRDefault="00E54D03" w:rsidP="00E54D03">
      <w:pPr>
        <w:ind w:firstLine="360"/>
      </w:pPr>
      <w:r>
        <w:t xml:space="preserve">Bedingung (Vorzeichen der Balancen sind ungleich, wobei die Balance von </w:t>
      </w:r>
      <w:r w:rsidRPr="00E54D03">
        <w:rPr>
          <w:i/>
        </w:rPr>
        <w:t>d</w:t>
      </w:r>
      <w:r>
        <w:t xml:space="preserve"> positiv ist):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+2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-1</w:t>
      </w:r>
    </w:p>
    <w:p w:rsidR="00E54D03" w:rsidRDefault="00E54D03" w:rsidP="00E54D03">
      <w:r w:rsidRPr="00E54D03">
        <w:rPr>
          <w:u w:val="single"/>
        </w:rPr>
        <w:t>Ablauf:</w:t>
      </w:r>
      <w:r>
        <w:t xml:space="preserve"> </w:t>
      </w:r>
      <w:r>
        <w:br/>
        <w:t xml:space="preserve">Es wird zunächst eine Rechtsrotation auf </w:t>
      </w:r>
      <w:r w:rsidRPr="00E54D03">
        <w:rPr>
          <w:i/>
        </w:rPr>
        <w:t>k</w:t>
      </w:r>
      <w:r>
        <w:t xml:space="preserve"> durchgeführt, im Anschluss eine Linksrotation auf </w:t>
      </w:r>
      <w:r w:rsidRPr="00E54D03">
        <w:rPr>
          <w:i/>
        </w:rPr>
        <w:t>d</w:t>
      </w:r>
      <w:r>
        <w:t>.</w:t>
      </w:r>
    </w:p>
    <w:p w:rsidR="003D1A0A" w:rsidRDefault="003D1A0A">
      <w:pPr>
        <w:widowControl w:val="0"/>
        <w:spacing w:after="0" w:line="240" w:lineRule="auto"/>
      </w:pPr>
      <w:r>
        <w:br w:type="page"/>
      </w:r>
    </w:p>
    <w:p w:rsidR="00E54D03" w:rsidRPr="003D1A0A" w:rsidRDefault="003D1A0A" w:rsidP="005A383D">
      <w:pPr>
        <w:rPr>
          <w:b/>
        </w:rPr>
      </w:pPr>
      <w:r w:rsidRPr="003D1A0A">
        <w:rPr>
          <w:b/>
        </w:rPr>
        <w:lastRenderedPageBreak/>
        <w:t>Einfügen eines Elementes in den AVLTree:</w:t>
      </w:r>
    </w:p>
    <w:p w:rsidR="003D1A0A" w:rsidRPr="003D1A0A" w:rsidRDefault="003D1A0A" w:rsidP="005A383D">
      <w:pPr>
        <w:rPr>
          <w:u w:val="single"/>
        </w:rPr>
      </w:pPr>
      <w:r w:rsidRPr="003D1A0A">
        <w:rPr>
          <w:u w:val="single"/>
        </w:rPr>
        <w:t>Definitionen:</w:t>
      </w:r>
    </w:p>
    <w:p w:rsidR="003D1A0A" w:rsidRDefault="003D1A0A" w:rsidP="005A383D">
      <w:r w:rsidRPr="003D1A0A">
        <w:rPr>
          <w:i/>
        </w:rPr>
        <w:t>e</w:t>
      </w:r>
      <w:r>
        <w:t xml:space="preserve"> = Einzufügendes Element, </w:t>
      </w:r>
      <w:r w:rsidRPr="003D1A0A">
        <w:rPr>
          <w:i/>
        </w:rPr>
        <w:t>e.value</w:t>
      </w:r>
      <w:r>
        <w:t xml:space="preserve"> = Wert des Elementes</w:t>
      </w:r>
      <w:r>
        <w:br/>
      </w:r>
      <w:r w:rsidRPr="003D1A0A">
        <w:rPr>
          <w:i/>
        </w:rPr>
        <w:t>a</w:t>
      </w:r>
      <w:r>
        <w:t xml:space="preserve"> = aktueller Knoten der betrachtet wird, </w:t>
      </w:r>
      <w:r>
        <w:rPr>
          <w:i/>
        </w:rPr>
        <w:t>a</w:t>
      </w:r>
      <w:r w:rsidRPr="003D1A0A">
        <w:rPr>
          <w:i/>
        </w:rPr>
        <w:t>.value</w:t>
      </w:r>
      <w:r>
        <w:t xml:space="preserve"> = Wert des Elementes</w:t>
      </w:r>
    </w:p>
    <w:p w:rsidR="003D1A0A" w:rsidRDefault="003D1A0A" w:rsidP="005A383D">
      <w:r w:rsidRPr="003D1A0A">
        <w:rPr>
          <w:u w:val="single"/>
        </w:rPr>
        <w:t>Algorithmus:</w:t>
      </w:r>
    </w:p>
    <w:p w:rsidR="00633497" w:rsidRDefault="00633497" w:rsidP="003D1A0A">
      <w:pPr>
        <w:pStyle w:val="Listenabsatz"/>
        <w:numPr>
          <w:ilvl w:val="0"/>
          <w:numId w:val="36"/>
        </w:numPr>
      </w:pPr>
      <w:r>
        <w:t>Befindet sich kein Knotem im AVL-Baum, wird e zum Wurzelknoten des Baumes und der Algorithmus ist beendet</w:t>
      </w:r>
    </w:p>
    <w:p w:rsidR="003D1A0A" w:rsidRDefault="003D1A0A" w:rsidP="003D1A0A">
      <w:pPr>
        <w:pStyle w:val="Listenabsatz"/>
        <w:numPr>
          <w:ilvl w:val="0"/>
          <w:numId w:val="36"/>
        </w:numPr>
      </w:pPr>
      <w:r>
        <w:t>Beginne beim Wurzelknoten des AVL-Baumes</w:t>
      </w:r>
    </w:p>
    <w:p w:rsidR="003D1A0A" w:rsidRDefault="003D1A0A" w:rsidP="003D1A0A">
      <w:pPr>
        <w:pStyle w:val="Listenabsatz"/>
        <w:numPr>
          <w:ilvl w:val="0"/>
          <w:numId w:val="36"/>
        </w:numPr>
      </w:pPr>
      <w:r>
        <w:t xml:space="preserve">Ist </w:t>
      </w:r>
      <w:r w:rsidRPr="003D1A0A">
        <w:rPr>
          <w:i/>
        </w:rPr>
        <w:t>e.value</w:t>
      </w:r>
      <w:r>
        <w:t xml:space="preserve"> kleiner als </w:t>
      </w:r>
      <w:r w:rsidRPr="003D1A0A">
        <w:rPr>
          <w:i/>
        </w:rPr>
        <w:t>a.value</w:t>
      </w:r>
      <w:r>
        <w:t xml:space="preserve"> betrachte linken Kindknoten von a, ist er größer, betrachte</w:t>
      </w:r>
      <w:r>
        <w:br/>
        <w:t xml:space="preserve">rechten Kindknoten von </w:t>
      </w:r>
      <w:r w:rsidRPr="003D1A0A">
        <w:rPr>
          <w:i/>
        </w:rPr>
        <w:t>a</w:t>
      </w:r>
      <w:r>
        <w:t xml:space="preserve">. </w:t>
      </w:r>
    </w:p>
    <w:p w:rsidR="00633497" w:rsidRDefault="003D1A0A" w:rsidP="00633497">
      <w:pPr>
        <w:pStyle w:val="Listenabsatz"/>
        <w:numPr>
          <w:ilvl w:val="0"/>
          <w:numId w:val="36"/>
        </w:numPr>
      </w:pPr>
      <w:r>
        <w:t>Befindet sich kein Kind an dieser Stelle, füge neues Element ein. Andernfalls Wiederhole die Schritte 2. und 3., bis das Element eingefügt wurde.</w:t>
      </w:r>
    </w:p>
    <w:p w:rsidR="00633497" w:rsidRDefault="00633497" w:rsidP="00633497">
      <w:pPr>
        <w:pStyle w:val="Listenabsatz"/>
        <w:numPr>
          <w:ilvl w:val="0"/>
          <w:numId w:val="36"/>
        </w:numPr>
      </w:pPr>
      <w:r>
        <w:t>Setze die Höhe von e auf 1.</w:t>
      </w:r>
    </w:p>
    <w:p w:rsidR="003D1A0A" w:rsidRDefault="003D1A0A" w:rsidP="00633497">
      <w:pPr>
        <w:pStyle w:val="Listenabsatz"/>
        <w:numPr>
          <w:ilvl w:val="0"/>
          <w:numId w:val="36"/>
        </w:numPr>
      </w:pPr>
      <w:r>
        <w:t xml:space="preserve">Laufe den Einfüge-Pfad </w:t>
      </w:r>
      <w:r w:rsidR="00633497">
        <w:t>(</w:t>
      </w:r>
      <w:r w:rsidR="00633497">
        <w:t xml:space="preserve">bis </w:t>
      </w:r>
      <w:r w:rsidR="00633497">
        <w:t>einschließ</w:t>
      </w:r>
      <w:r w:rsidR="00633497">
        <w:t>lich der Wurzel des AVL-Baumes)</w:t>
      </w:r>
      <w:r w:rsidR="00633497">
        <w:t xml:space="preserve"> </w:t>
      </w:r>
      <w:r>
        <w:t xml:space="preserve">zurück und aktualisiere </w:t>
      </w:r>
      <w:r w:rsidR="00633497">
        <w:t>jeweils die Höhe von a und prüfe ob eine Disbalance vorliegt.</w:t>
      </w:r>
    </w:p>
    <w:p w:rsidR="00633497" w:rsidRDefault="003D1A0A" w:rsidP="00633497">
      <w:pPr>
        <w:pStyle w:val="Listenabsatz"/>
        <w:numPr>
          <w:ilvl w:val="0"/>
          <w:numId w:val="36"/>
        </w:numPr>
      </w:pPr>
      <w:r>
        <w:t xml:space="preserve">Sollte eine Disbalance </w:t>
      </w:r>
      <w:r w:rsidR="00003671">
        <w:t xml:space="preserve">in </w:t>
      </w:r>
      <w:r w:rsidR="00003671" w:rsidRPr="00003671">
        <w:rPr>
          <w:i/>
        </w:rPr>
        <w:t>a</w:t>
      </w:r>
      <w:r w:rsidR="00003671">
        <w:t xml:space="preserve"> </w:t>
      </w:r>
      <w:r>
        <w:t>vorliegen, rotiere nach den oben beschriebenen Verfahren und passe die Höhen der Knoten erneut an.</w:t>
      </w:r>
    </w:p>
    <w:p w:rsidR="003D1A0A" w:rsidRDefault="003D1A0A" w:rsidP="003D1A0A">
      <w:pPr>
        <w:pStyle w:val="Listenabsatz"/>
        <w:ind w:left="1068"/>
      </w:pPr>
    </w:p>
    <w:p w:rsidR="003D1A0A" w:rsidRPr="003D1A0A" w:rsidRDefault="003D1A0A" w:rsidP="003D1A0A">
      <w:pPr>
        <w:rPr>
          <w:b/>
        </w:rPr>
      </w:pPr>
      <w:r>
        <w:rPr>
          <w:b/>
        </w:rPr>
        <w:t>Löschen eines Elementes aus dem</w:t>
      </w:r>
      <w:r w:rsidRPr="003D1A0A">
        <w:rPr>
          <w:b/>
        </w:rPr>
        <w:t xml:space="preserve"> AVLTree:</w:t>
      </w:r>
    </w:p>
    <w:p w:rsidR="003D1A0A" w:rsidRPr="003D1A0A" w:rsidRDefault="003D1A0A" w:rsidP="003D1A0A">
      <w:pPr>
        <w:rPr>
          <w:u w:val="single"/>
        </w:rPr>
      </w:pPr>
      <w:r w:rsidRPr="003D1A0A">
        <w:rPr>
          <w:u w:val="single"/>
        </w:rPr>
        <w:t>Definitionen:</w:t>
      </w:r>
    </w:p>
    <w:p w:rsidR="00A57381" w:rsidRDefault="003D1A0A" w:rsidP="003D1A0A">
      <w:r>
        <w:rPr>
          <w:i/>
        </w:rPr>
        <w:t>l</w:t>
      </w:r>
      <w:r>
        <w:t xml:space="preserve"> = das zu löschende Element, </w:t>
      </w:r>
      <w:r>
        <w:rPr>
          <w:i/>
        </w:rPr>
        <w:t>l</w:t>
      </w:r>
      <w:r w:rsidRPr="003D1A0A">
        <w:rPr>
          <w:i/>
        </w:rPr>
        <w:t>.value</w:t>
      </w:r>
      <w:r>
        <w:t xml:space="preserve"> = Wert des Elementes</w:t>
      </w:r>
      <w:r>
        <w:br/>
      </w:r>
      <w:r w:rsidRPr="003D1A0A">
        <w:rPr>
          <w:i/>
        </w:rPr>
        <w:t>a</w:t>
      </w:r>
      <w:r>
        <w:t xml:space="preserve"> = aktueller Knoten der betrachtet wird, </w:t>
      </w:r>
      <w:r>
        <w:rPr>
          <w:i/>
        </w:rPr>
        <w:t>a</w:t>
      </w:r>
      <w:r w:rsidRPr="003D1A0A">
        <w:rPr>
          <w:i/>
        </w:rPr>
        <w:t>.value</w:t>
      </w:r>
      <w:r>
        <w:t xml:space="preserve"> = Wert des Elementes</w:t>
      </w:r>
      <w:r w:rsidR="00C82F4C">
        <w:br/>
      </w:r>
      <w:r w:rsidR="00C82F4C">
        <w:rPr>
          <w:i/>
        </w:rPr>
        <w:t xml:space="preserve">k </w:t>
      </w:r>
      <w:r w:rsidR="00C82F4C">
        <w:t xml:space="preserve">= Knoten der an die Stelle von </w:t>
      </w:r>
      <w:r w:rsidR="00C82F4C">
        <w:rPr>
          <w:i/>
        </w:rPr>
        <w:t xml:space="preserve">l </w:t>
      </w:r>
      <w:r w:rsidR="00C82F4C">
        <w:t>kopiert wird</w:t>
      </w:r>
      <w:r w:rsidR="00A57381">
        <w:br/>
      </w:r>
      <w:r w:rsidR="00A57381" w:rsidRPr="00003671">
        <w:rPr>
          <w:i/>
        </w:rPr>
        <w:t>kL</w:t>
      </w:r>
      <w:r w:rsidR="00A57381">
        <w:t xml:space="preserve"> = Knoten des linken Teilbaumes von </w:t>
      </w:r>
      <w:r w:rsidR="00A57381" w:rsidRPr="00003671">
        <w:rPr>
          <w:i/>
        </w:rPr>
        <w:t>a</w:t>
      </w:r>
      <w:r w:rsidR="00A57381">
        <w:br/>
      </w:r>
      <w:r w:rsidR="00A57381" w:rsidRPr="00003671">
        <w:rPr>
          <w:i/>
        </w:rPr>
        <w:t>kR</w:t>
      </w:r>
      <w:r w:rsidR="00A57381">
        <w:t xml:space="preserve"> = Knoten des rechten Teilbaumes von </w:t>
      </w:r>
      <w:r w:rsidR="00A57381" w:rsidRPr="00003671">
        <w:rPr>
          <w:i/>
        </w:rPr>
        <w:t>a</w:t>
      </w:r>
    </w:p>
    <w:p w:rsidR="003D1A0A" w:rsidRDefault="003D1A0A" w:rsidP="003D1A0A">
      <w:r w:rsidRPr="003D1A0A">
        <w:rPr>
          <w:u w:val="single"/>
        </w:rPr>
        <w:t>Algorithmus:</w:t>
      </w:r>
    </w:p>
    <w:p w:rsidR="003D1A0A" w:rsidRDefault="003D1A0A" w:rsidP="003D1A0A">
      <w:pPr>
        <w:pStyle w:val="Listenabsatz"/>
        <w:numPr>
          <w:ilvl w:val="0"/>
          <w:numId w:val="37"/>
        </w:numPr>
      </w:pPr>
      <w:r>
        <w:t>Beginne beim Wurzelknoten des AVL-Baumes</w:t>
      </w:r>
    </w:p>
    <w:p w:rsidR="003D1A0A" w:rsidRDefault="003D1A0A" w:rsidP="003D1A0A">
      <w:pPr>
        <w:pStyle w:val="Listenabsatz"/>
        <w:numPr>
          <w:ilvl w:val="0"/>
          <w:numId w:val="37"/>
        </w:numPr>
      </w:pPr>
      <w:r>
        <w:t xml:space="preserve">Beträgt </w:t>
      </w:r>
      <w:r>
        <w:rPr>
          <w:i/>
        </w:rPr>
        <w:t>l</w:t>
      </w:r>
      <w:r w:rsidRPr="003D1A0A">
        <w:rPr>
          <w:i/>
        </w:rPr>
        <w:t>.value</w:t>
      </w:r>
      <w:r>
        <w:t xml:space="preserve"> gleich </w:t>
      </w:r>
      <w:r w:rsidRPr="003D1A0A">
        <w:rPr>
          <w:i/>
        </w:rPr>
        <w:t>a.value</w:t>
      </w:r>
      <w:r>
        <w:rPr>
          <w:i/>
        </w:rPr>
        <w:t>, gehe zu Schritt 4.</w:t>
      </w:r>
    </w:p>
    <w:p w:rsidR="003D1A0A" w:rsidRDefault="003D1A0A" w:rsidP="003D1A0A">
      <w:pPr>
        <w:pStyle w:val="Listenabsatz"/>
        <w:numPr>
          <w:ilvl w:val="0"/>
          <w:numId w:val="37"/>
        </w:numPr>
      </w:pPr>
      <w:r>
        <w:t xml:space="preserve">Ist </w:t>
      </w:r>
      <w:r w:rsidRPr="00C82F4C">
        <w:rPr>
          <w:i/>
        </w:rPr>
        <w:t>l</w:t>
      </w:r>
      <w:r w:rsidRPr="003D1A0A">
        <w:rPr>
          <w:i/>
        </w:rPr>
        <w:t>.value</w:t>
      </w:r>
      <w:r>
        <w:t xml:space="preserve"> kleiner als </w:t>
      </w:r>
      <w:r w:rsidRPr="003D1A0A">
        <w:rPr>
          <w:i/>
        </w:rPr>
        <w:t>a.value</w:t>
      </w:r>
      <w:r>
        <w:t xml:space="preserve">, betrachte den linken Kindknoten von a, ist er größer, betrachte den rechten Kindknoten von </w:t>
      </w:r>
      <w:r w:rsidRPr="003D1A0A">
        <w:rPr>
          <w:i/>
        </w:rPr>
        <w:t>a</w:t>
      </w:r>
      <w:r>
        <w:t xml:space="preserve">. </w:t>
      </w:r>
      <w:r w:rsidR="00633497">
        <w:t>Befindet sich an der ausgewählten Position kein Knoten, ist der Algorithmus beendet</w:t>
      </w:r>
      <w:r w:rsidR="00C82F4C">
        <w:t xml:space="preserve"> </w:t>
      </w:r>
      <w:r w:rsidR="00633497">
        <w:t>(</w:t>
      </w:r>
      <w:r w:rsidR="00633497" w:rsidRPr="00C82F4C">
        <w:rPr>
          <w:i/>
        </w:rPr>
        <w:t>l</w:t>
      </w:r>
      <w:r w:rsidR="00633497">
        <w:t xml:space="preserve"> befindet sich nicht im Baum)</w:t>
      </w:r>
      <w:r w:rsidR="00C82F4C">
        <w:t>.</w:t>
      </w:r>
      <w:r w:rsidR="00633497">
        <w:t xml:space="preserve"> Sonst gehe zu 2.</w:t>
      </w:r>
    </w:p>
    <w:p w:rsidR="00EF4608" w:rsidRDefault="00EF4608" w:rsidP="003D1A0A">
      <w:pPr>
        <w:pStyle w:val="Listenabsatz"/>
        <w:numPr>
          <w:ilvl w:val="0"/>
          <w:numId w:val="37"/>
        </w:numPr>
      </w:pPr>
      <w:r>
        <w:t>Ist die gefundene Position ein Blatt, lösche den K</w:t>
      </w:r>
      <w:r w:rsidR="00C82F4C">
        <w:t xml:space="preserve">noten und </w:t>
      </w:r>
      <w:r>
        <w:t xml:space="preserve">gehe zu </w:t>
      </w:r>
      <w:r w:rsidR="00C82F4C">
        <w:t>9</w:t>
      </w:r>
      <w:r>
        <w:t>.</w:t>
      </w:r>
      <w:r w:rsidR="00C82F4C">
        <w:t xml:space="preserve"> Andernfalls fahre mit 5. fort.</w:t>
      </w:r>
      <w:r>
        <w:t xml:space="preserve"> </w:t>
      </w:r>
    </w:p>
    <w:p w:rsidR="003D1A0A" w:rsidRDefault="003D1A0A" w:rsidP="003D1A0A">
      <w:pPr>
        <w:pStyle w:val="Listenabsatz"/>
        <w:numPr>
          <w:ilvl w:val="0"/>
          <w:numId w:val="37"/>
        </w:numPr>
      </w:pPr>
      <w:r>
        <w:lastRenderedPageBreak/>
        <w:t xml:space="preserve">Merke dir die Position von </w:t>
      </w:r>
      <w:r w:rsidRPr="003D1A0A">
        <w:rPr>
          <w:i/>
        </w:rPr>
        <w:t>l</w:t>
      </w:r>
      <w:r>
        <w:t>.</w:t>
      </w:r>
    </w:p>
    <w:p w:rsidR="003D1A0A" w:rsidRDefault="00EF4608" w:rsidP="003D1A0A">
      <w:pPr>
        <w:pStyle w:val="Listenabsatz"/>
        <w:numPr>
          <w:ilvl w:val="0"/>
          <w:numId w:val="37"/>
        </w:numPr>
      </w:pPr>
      <w:r>
        <w:t xml:space="preserve">Suche im linken Teilbaum von </w:t>
      </w:r>
      <w:r w:rsidRPr="00EF4608">
        <w:rPr>
          <w:i/>
        </w:rPr>
        <w:t>l</w:t>
      </w:r>
      <w:r>
        <w:t xml:space="preserve"> </w:t>
      </w:r>
      <w:r w:rsidR="00C82F4C">
        <w:t>den Knoten</w:t>
      </w:r>
      <w:r>
        <w:t xml:space="preserve"> mit dem höchsten Wert.</w:t>
      </w:r>
      <w:r w:rsidR="00C82F4C">
        <w:t xml:space="preserve"> Besitzt </w:t>
      </w:r>
      <w:r w:rsidR="00C82F4C" w:rsidRPr="00C82F4C">
        <w:rPr>
          <w:i/>
        </w:rPr>
        <w:t>a</w:t>
      </w:r>
      <w:r w:rsidR="00C82F4C">
        <w:t xml:space="preserve"> keinen linken Teilbaum, suche im rechten Teilbaum von </w:t>
      </w:r>
      <w:r w:rsidR="00C82F4C">
        <w:rPr>
          <w:i/>
        </w:rPr>
        <w:t xml:space="preserve">a </w:t>
      </w:r>
      <w:r w:rsidR="00C82F4C">
        <w:t xml:space="preserve">nach dem niedrigsten Wert. Der gefundene Knoten wird </w:t>
      </w:r>
      <w:r w:rsidR="00C82F4C">
        <w:rPr>
          <w:i/>
        </w:rPr>
        <w:t>k</w:t>
      </w:r>
      <w:r w:rsidR="00C82F4C">
        <w:t>.</w:t>
      </w:r>
    </w:p>
    <w:p w:rsidR="00EF4608" w:rsidRDefault="00C82F4C" w:rsidP="003D1A0A">
      <w:pPr>
        <w:pStyle w:val="Listenabsatz"/>
        <w:numPr>
          <w:ilvl w:val="0"/>
          <w:numId w:val="37"/>
        </w:numPr>
      </w:pPr>
      <w:r>
        <w:t xml:space="preserve">Kopiere </w:t>
      </w:r>
      <w:r w:rsidRPr="00C82F4C">
        <w:rPr>
          <w:i/>
        </w:rPr>
        <w:t>k</w:t>
      </w:r>
      <w:r>
        <w:t xml:space="preserve"> an die gemerkte Position von </w:t>
      </w:r>
      <w:r w:rsidRPr="00C82F4C">
        <w:rPr>
          <w:i/>
        </w:rPr>
        <w:t>l</w:t>
      </w:r>
      <w:r w:rsidR="00EF4608">
        <w:t>.</w:t>
      </w:r>
    </w:p>
    <w:p w:rsidR="00EF4608" w:rsidRDefault="00C82F4C" w:rsidP="00C82F4C">
      <w:pPr>
        <w:pStyle w:val="Listenabsatz"/>
        <w:numPr>
          <w:ilvl w:val="0"/>
          <w:numId w:val="37"/>
        </w:numPr>
      </w:pPr>
      <w:r>
        <w:t xml:space="preserve">Hat </w:t>
      </w:r>
      <w:r>
        <w:rPr>
          <w:i/>
        </w:rPr>
        <w:t xml:space="preserve">k </w:t>
      </w:r>
      <w:r>
        <w:t xml:space="preserve">selbst ein Kindknoten, wird dieses an die Position von </w:t>
      </w:r>
      <w:r>
        <w:rPr>
          <w:i/>
        </w:rPr>
        <w:t xml:space="preserve">k </w:t>
      </w:r>
      <w:r>
        <w:t xml:space="preserve">kopiert und der ehemalige Kindknoten von </w:t>
      </w:r>
      <w:r>
        <w:rPr>
          <w:i/>
        </w:rPr>
        <w:t xml:space="preserve">k </w:t>
      </w:r>
      <w:r>
        <w:t>wird gelöscht.</w:t>
      </w:r>
    </w:p>
    <w:p w:rsidR="00EF4608" w:rsidRDefault="00EF4608" w:rsidP="00C82F4C">
      <w:pPr>
        <w:pStyle w:val="Listenabsatz"/>
        <w:numPr>
          <w:ilvl w:val="0"/>
          <w:numId w:val="37"/>
        </w:numPr>
      </w:pPr>
      <w:r>
        <w:t xml:space="preserve">Laufe den Suchpfad zurück (beginnend beim Vaterknoten </w:t>
      </w:r>
      <w:r w:rsidR="00C82F4C">
        <w:t xml:space="preserve">von der ehemaligen Position von </w:t>
      </w:r>
      <w:r w:rsidR="00C82F4C">
        <w:rPr>
          <w:i/>
        </w:rPr>
        <w:t>k</w:t>
      </w:r>
      <w:r w:rsidR="00C82F4C">
        <w:t>)</w:t>
      </w:r>
      <w:r w:rsidR="00273C0A">
        <w:t>, aktualisiere jeweils die Höhe</w:t>
      </w:r>
      <w:r w:rsidR="00C82F4C">
        <w:t xml:space="preserve"> und prüfe</w:t>
      </w:r>
      <w:r>
        <w:t xml:space="preserve"> bei </w:t>
      </w:r>
      <w:r w:rsidRPr="00C82F4C">
        <w:rPr>
          <w:u w:val="single"/>
        </w:rPr>
        <w:t>jedem</w:t>
      </w:r>
      <w:r>
        <w:t xml:space="preserve"> Knoten des Aufwärtspfades (einschließlich der Wurzel des AVL-Baumes), ob eine Disbalance vorliegt.</w:t>
      </w:r>
    </w:p>
    <w:p w:rsidR="003D1A0A" w:rsidRDefault="00EF4608" w:rsidP="003D1A0A">
      <w:pPr>
        <w:pStyle w:val="Listenabsatz"/>
        <w:numPr>
          <w:ilvl w:val="0"/>
          <w:numId w:val="37"/>
        </w:numPr>
      </w:pPr>
      <w:r>
        <w:t xml:space="preserve">Sollte eine Disbalance </w:t>
      </w:r>
      <w:r w:rsidR="00003671">
        <w:t xml:space="preserve">in </w:t>
      </w:r>
      <w:r w:rsidR="00003671" w:rsidRPr="00003671">
        <w:rPr>
          <w:i/>
        </w:rPr>
        <w:t>a</w:t>
      </w:r>
      <w:r w:rsidR="00003671">
        <w:t xml:space="preserve"> </w:t>
      </w:r>
      <w:r>
        <w:t>vorliegen, prüfe und rotiere nach folgenden Verfahren:</w:t>
      </w:r>
    </w:p>
    <w:p w:rsidR="00EF4608" w:rsidRDefault="00A57381" w:rsidP="00EF4608">
      <w:pPr>
        <w:pStyle w:val="Listenabsatz"/>
        <w:numPr>
          <w:ilvl w:val="1"/>
          <w:numId w:val="37"/>
        </w:numPr>
      </w:pPr>
      <w:r>
        <w:t xml:space="preserve">Wenn die Löschung in </w:t>
      </w:r>
      <w:r w:rsidRPr="00003671">
        <w:rPr>
          <w:i/>
        </w:rPr>
        <w:t>kL</w:t>
      </w:r>
      <w:r>
        <w:t xml:space="preserve"> erfolgte, betrachte die Balance von </w:t>
      </w:r>
      <w:r w:rsidRPr="00003671">
        <w:rPr>
          <w:i/>
        </w:rPr>
        <w:t>kR</w:t>
      </w:r>
      <w:r>
        <w:t>.</w:t>
      </w:r>
      <w:r>
        <w:br/>
      </w:r>
      <w:r w:rsidRPr="006B5445">
        <w:rPr>
          <w:u w:val="single"/>
        </w:rPr>
        <w:t>Fall 1: Balance ist +1</w:t>
      </w:r>
      <w:r>
        <w:br/>
        <w:t xml:space="preserve">Vorgehen: Führe Linksrotation auf </w:t>
      </w:r>
      <w:r w:rsidRPr="00003671">
        <w:rPr>
          <w:i/>
        </w:rPr>
        <w:t>a</w:t>
      </w:r>
      <w:r>
        <w:t xml:space="preserve"> aus</w:t>
      </w:r>
      <w:r>
        <w:br/>
      </w:r>
      <w:r w:rsidRPr="006B5445">
        <w:rPr>
          <w:u w:val="single"/>
        </w:rPr>
        <w:t>Fall 2: Balance ist -1</w:t>
      </w:r>
      <w:r>
        <w:br/>
        <w:t xml:space="preserve">Vorgehen: Führe zunächst eine Rechtsrotation auf </w:t>
      </w:r>
      <w:r w:rsidRPr="00003671">
        <w:rPr>
          <w:i/>
        </w:rPr>
        <w:t>kR</w:t>
      </w:r>
      <w:r>
        <w:t xml:space="preserve"> aus und anschließend eine Linksrotation auf </w:t>
      </w:r>
      <w:r w:rsidRPr="00003671">
        <w:rPr>
          <w:i/>
        </w:rPr>
        <w:t>a</w:t>
      </w:r>
      <w:r>
        <w:br/>
      </w:r>
      <w:r w:rsidRPr="006B5445">
        <w:rPr>
          <w:u w:val="single"/>
        </w:rPr>
        <w:t>Fall 3: Balance ist 0</w:t>
      </w:r>
      <w:r>
        <w:br/>
        <w:t xml:space="preserve">Vorgehen: Führe Linksrotation auf </w:t>
      </w:r>
      <w:r w:rsidRPr="00003671">
        <w:rPr>
          <w:i/>
        </w:rPr>
        <w:t>a</w:t>
      </w:r>
      <w:r>
        <w:t xml:space="preserve"> aus</w:t>
      </w:r>
    </w:p>
    <w:p w:rsidR="00A57381" w:rsidRDefault="00A57381" w:rsidP="00A57381">
      <w:pPr>
        <w:pStyle w:val="Listenabsatz"/>
        <w:numPr>
          <w:ilvl w:val="1"/>
          <w:numId w:val="37"/>
        </w:numPr>
      </w:pPr>
      <w:r>
        <w:t xml:space="preserve">Wenn die Löschung in </w:t>
      </w:r>
      <w:r w:rsidRPr="00003671">
        <w:rPr>
          <w:i/>
        </w:rPr>
        <w:t>kR</w:t>
      </w:r>
      <w:r>
        <w:t xml:space="preserve"> erfolgte, betrachte die Balance von </w:t>
      </w:r>
      <w:r w:rsidRPr="00003671">
        <w:rPr>
          <w:i/>
        </w:rPr>
        <w:t>kL</w:t>
      </w:r>
      <w:r>
        <w:t>.</w:t>
      </w:r>
      <w:r>
        <w:br/>
      </w:r>
      <w:r w:rsidRPr="006B5445">
        <w:rPr>
          <w:u w:val="single"/>
        </w:rPr>
        <w:t xml:space="preserve">Fall 1: Balance ist </w:t>
      </w:r>
      <w:r w:rsidR="00273C0A">
        <w:rPr>
          <w:u w:val="single"/>
        </w:rPr>
        <w:t>+</w:t>
      </w:r>
      <w:r w:rsidRPr="006B5445">
        <w:rPr>
          <w:u w:val="single"/>
        </w:rPr>
        <w:t>1</w:t>
      </w:r>
      <w:r>
        <w:br/>
        <w:t xml:space="preserve">Vorgehen: Führe zunächst eine Linksrotation auf </w:t>
      </w:r>
      <w:r w:rsidRPr="00003671">
        <w:rPr>
          <w:i/>
        </w:rPr>
        <w:t xml:space="preserve">kL </w:t>
      </w:r>
      <w:r>
        <w:t xml:space="preserve">aus und anschließend eine </w:t>
      </w:r>
      <w:r w:rsidRPr="006B5445">
        <w:t xml:space="preserve">Rechtsrotation auf </w:t>
      </w:r>
      <w:r w:rsidRPr="00003671">
        <w:rPr>
          <w:i/>
        </w:rPr>
        <w:t>a</w:t>
      </w:r>
      <w:r>
        <w:br/>
      </w:r>
      <w:r w:rsidRPr="006B5445">
        <w:rPr>
          <w:u w:val="single"/>
        </w:rPr>
        <w:t xml:space="preserve">Fall 2: Balance ist </w:t>
      </w:r>
      <w:r w:rsidR="00273C0A">
        <w:rPr>
          <w:u w:val="single"/>
        </w:rPr>
        <w:t>-</w:t>
      </w:r>
      <w:r w:rsidRPr="006B5445">
        <w:rPr>
          <w:u w:val="single"/>
        </w:rPr>
        <w:t>1</w:t>
      </w:r>
      <w:r>
        <w:br/>
        <w:t xml:space="preserve">Vorgehen: Führe Rechtsrotation auf </w:t>
      </w:r>
      <w:r w:rsidRPr="00003671">
        <w:rPr>
          <w:i/>
        </w:rPr>
        <w:t>a</w:t>
      </w:r>
      <w:r>
        <w:t xml:space="preserve"> aus</w:t>
      </w:r>
      <w:r>
        <w:br/>
      </w:r>
      <w:r w:rsidRPr="006B5445">
        <w:rPr>
          <w:u w:val="single"/>
        </w:rPr>
        <w:t>Fall 3: Balance ist 0</w:t>
      </w:r>
      <w:r>
        <w:br/>
        <w:t xml:space="preserve">Vorgehen: Führe Rechtsrotation auf </w:t>
      </w:r>
      <w:r w:rsidRPr="00003671">
        <w:rPr>
          <w:i/>
        </w:rPr>
        <w:t>a</w:t>
      </w:r>
      <w:r>
        <w:t xml:space="preserve"> aus</w:t>
      </w:r>
      <w:bookmarkStart w:id="17" w:name="_GoBack"/>
      <w:bookmarkEnd w:id="17"/>
    </w:p>
    <w:p w:rsidR="00273C0A" w:rsidRDefault="00273C0A" w:rsidP="00273C0A">
      <w:r w:rsidRPr="00273C0A">
        <w:rPr>
          <w:u w:val="single"/>
        </w:rPr>
        <w:t>Anpassung der Knotenhöhen:</w:t>
      </w:r>
      <w:r>
        <w:br/>
        <w:t>Die (neue) Höhe ergibt sich aus folgender Berechnung: max(li Kind, re Kind) +1</w:t>
      </w:r>
    </w:p>
    <w:p w:rsidR="00273C0A" w:rsidRDefault="00273C0A" w:rsidP="00273C0A"/>
    <w:sectPr w:rsidR="00273C0A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1E9" w:rsidRDefault="009801E9">
      <w:pPr>
        <w:spacing w:after="0" w:line="240" w:lineRule="auto"/>
      </w:pPr>
      <w:r>
        <w:separator/>
      </w:r>
    </w:p>
  </w:endnote>
  <w:endnote w:type="continuationSeparator" w:id="0">
    <w:p w:rsidR="009801E9" w:rsidRDefault="0098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1E9" w:rsidRDefault="009801E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801E9" w:rsidRDefault="00980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05072"/>
    <w:multiLevelType w:val="multilevel"/>
    <w:tmpl w:val="EA3ED524"/>
    <w:styleLink w:val="WW8Num1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367"/>
    <w:multiLevelType w:val="multilevel"/>
    <w:tmpl w:val="A3821CC2"/>
    <w:styleLink w:val="WW8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239FD"/>
    <w:multiLevelType w:val="multilevel"/>
    <w:tmpl w:val="C19AA330"/>
    <w:styleLink w:val="WW8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517C2"/>
    <w:multiLevelType w:val="multilevel"/>
    <w:tmpl w:val="4F58441E"/>
    <w:styleLink w:val="WW8Num12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9EF"/>
    <w:multiLevelType w:val="hybridMultilevel"/>
    <w:tmpl w:val="EBEEB91E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8001EA"/>
    <w:multiLevelType w:val="hybridMultilevel"/>
    <w:tmpl w:val="5DE230A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117FFA"/>
    <w:multiLevelType w:val="multilevel"/>
    <w:tmpl w:val="C5E6AE4E"/>
    <w:styleLink w:val="WW8Num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7" w15:restartNumberingAfterBreak="0">
    <w:nsid w:val="228875CF"/>
    <w:multiLevelType w:val="multilevel"/>
    <w:tmpl w:val="C3CE4186"/>
    <w:styleLink w:val="WW8Num5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720347E"/>
    <w:multiLevelType w:val="hybridMultilevel"/>
    <w:tmpl w:val="03E47DC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6B73C4"/>
    <w:multiLevelType w:val="multilevel"/>
    <w:tmpl w:val="0A12BAD6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)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50B0F"/>
    <w:multiLevelType w:val="multilevel"/>
    <w:tmpl w:val="C17A0AE0"/>
    <w:styleLink w:val="WW8Num3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CA5527"/>
    <w:multiLevelType w:val="hybridMultilevel"/>
    <w:tmpl w:val="4FCE0D60"/>
    <w:lvl w:ilvl="0" w:tplc="E47C21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1710E"/>
    <w:multiLevelType w:val="multilevel"/>
    <w:tmpl w:val="08DEA35E"/>
    <w:styleLink w:val="WW8Num17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34F6221"/>
    <w:multiLevelType w:val="multilevel"/>
    <w:tmpl w:val="8E0E3272"/>
    <w:styleLink w:val="WW8Num20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70FC0"/>
    <w:multiLevelType w:val="multilevel"/>
    <w:tmpl w:val="E74CCF92"/>
    <w:styleLink w:val="WW8Num15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46FFE"/>
    <w:multiLevelType w:val="hybridMultilevel"/>
    <w:tmpl w:val="7D3CFA1E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C53611"/>
    <w:multiLevelType w:val="multilevel"/>
    <w:tmpl w:val="D6B6BE6E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51E1F"/>
    <w:multiLevelType w:val="multilevel"/>
    <w:tmpl w:val="792AA292"/>
    <w:styleLink w:val="WW8Num4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04E150C"/>
    <w:multiLevelType w:val="hybridMultilevel"/>
    <w:tmpl w:val="5DE230A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39303D3"/>
    <w:multiLevelType w:val="multilevel"/>
    <w:tmpl w:val="D3A03BBA"/>
    <w:styleLink w:val="WW8Num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  <w:lang w:val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53E66045"/>
    <w:multiLevelType w:val="hybridMultilevel"/>
    <w:tmpl w:val="60843B58"/>
    <w:lvl w:ilvl="0" w:tplc="6BC28B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BAFFF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B6AB240">
      <w:start w:val="1"/>
      <w:numFmt w:val="decimal"/>
      <w:lvlText w:val="%4.)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B0528"/>
    <w:multiLevelType w:val="multilevel"/>
    <w:tmpl w:val="08E817F4"/>
    <w:styleLink w:val="WW8Num1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F2306"/>
    <w:multiLevelType w:val="multilevel"/>
    <w:tmpl w:val="AC9C665E"/>
    <w:styleLink w:val="WW8Num16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9A6029"/>
    <w:multiLevelType w:val="multilevel"/>
    <w:tmpl w:val="9DA2F57C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45522"/>
    <w:multiLevelType w:val="multilevel"/>
    <w:tmpl w:val="987C3C8E"/>
    <w:styleLink w:val="WW8Num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F2E8E"/>
    <w:multiLevelType w:val="multilevel"/>
    <w:tmpl w:val="8CC625D0"/>
    <w:styleLink w:val="WW8Num7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B56E6A"/>
    <w:multiLevelType w:val="multilevel"/>
    <w:tmpl w:val="5E80BE5A"/>
    <w:styleLink w:val="WW8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0"/>
  </w:num>
  <w:num w:numId="4">
    <w:abstractNumId w:val="17"/>
  </w:num>
  <w:num w:numId="5">
    <w:abstractNumId w:val="7"/>
  </w:num>
  <w:num w:numId="6">
    <w:abstractNumId w:val="2"/>
  </w:num>
  <w:num w:numId="7">
    <w:abstractNumId w:val="25"/>
  </w:num>
  <w:num w:numId="8">
    <w:abstractNumId w:val="24"/>
  </w:num>
  <w:num w:numId="9">
    <w:abstractNumId w:val="19"/>
  </w:num>
  <w:num w:numId="10">
    <w:abstractNumId w:val="23"/>
  </w:num>
  <w:num w:numId="11">
    <w:abstractNumId w:val="9"/>
  </w:num>
  <w:num w:numId="12">
    <w:abstractNumId w:val="3"/>
  </w:num>
  <w:num w:numId="13">
    <w:abstractNumId w:val="16"/>
  </w:num>
  <w:num w:numId="14">
    <w:abstractNumId w:val="1"/>
  </w:num>
  <w:num w:numId="15">
    <w:abstractNumId w:val="14"/>
  </w:num>
  <w:num w:numId="16">
    <w:abstractNumId w:val="22"/>
  </w:num>
  <w:num w:numId="17">
    <w:abstractNumId w:val="12"/>
  </w:num>
  <w:num w:numId="18">
    <w:abstractNumId w:val="26"/>
  </w:num>
  <w:num w:numId="19">
    <w:abstractNumId w:val="0"/>
  </w:num>
  <w:num w:numId="20">
    <w:abstractNumId w:val="13"/>
  </w:num>
  <w:num w:numId="21">
    <w:abstractNumId w:val="0"/>
  </w:num>
  <w:num w:numId="22">
    <w:abstractNumId w:val="25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19"/>
  </w:num>
  <w:num w:numId="27">
    <w:abstractNumId w:val="24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23"/>
    <w:lvlOverride w:ilvl="0">
      <w:startOverride w:val="1"/>
    </w:lvlOverride>
  </w:num>
  <w:num w:numId="31">
    <w:abstractNumId w:val="8"/>
  </w:num>
  <w:num w:numId="32">
    <w:abstractNumId w:val="4"/>
  </w:num>
  <w:num w:numId="33">
    <w:abstractNumId w:val="15"/>
  </w:num>
  <w:num w:numId="34">
    <w:abstractNumId w:val="11"/>
  </w:num>
  <w:num w:numId="35">
    <w:abstractNumId w:val="20"/>
  </w:num>
  <w:num w:numId="36">
    <w:abstractNumId w:val="18"/>
  </w:num>
  <w:num w:numId="3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Diedrich">
    <w15:presenceInfo w15:providerId="None" w15:userId="Sebastian Diedri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markup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EE"/>
    <w:rsid w:val="00003671"/>
    <w:rsid w:val="00005D81"/>
    <w:rsid w:val="0003745D"/>
    <w:rsid w:val="000C0007"/>
    <w:rsid w:val="000C0444"/>
    <w:rsid w:val="000E16F2"/>
    <w:rsid w:val="001A1373"/>
    <w:rsid w:val="001C702C"/>
    <w:rsid w:val="001F73CE"/>
    <w:rsid w:val="00245D59"/>
    <w:rsid w:val="002521F7"/>
    <w:rsid w:val="00273C0A"/>
    <w:rsid w:val="00290C41"/>
    <w:rsid w:val="002939DE"/>
    <w:rsid w:val="003453FC"/>
    <w:rsid w:val="00350B00"/>
    <w:rsid w:val="00385071"/>
    <w:rsid w:val="003B06DA"/>
    <w:rsid w:val="003D1A0A"/>
    <w:rsid w:val="004358EE"/>
    <w:rsid w:val="00441D41"/>
    <w:rsid w:val="00454300"/>
    <w:rsid w:val="004B12A4"/>
    <w:rsid w:val="004B5510"/>
    <w:rsid w:val="004D4A49"/>
    <w:rsid w:val="004F0CFE"/>
    <w:rsid w:val="00502461"/>
    <w:rsid w:val="005A11C7"/>
    <w:rsid w:val="005A383D"/>
    <w:rsid w:val="005B5AE8"/>
    <w:rsid w:val="005E4E19"/>
    <w:rsid w:val="00601B40"/>
    <w:rsid w:val="00626CA4"/>
    <w:rsid w:val="00633497"/>
    <w:rsid w:val="006B5445"/>
    <w:rsid w:val="006C313B"/>
    <w:rsid w:val="006D4D2C"/>
    <w:rsid w:val="006D6875"/>
    <w:rsid w:val="006E46F3"/>
    <w:rsid w:val="00757A04"/>
    <w:rsid w:val="0077212B"/>
    <w:rsid w:val="007C2DB6"/>
    <w:rsid w:val="007E3AB0"/>
    <w:rsid w:val="0080793F"/>
    <w:rsid w:val="008262CB"/>
    <w:rsid w:val="00827DA7"/>
    <w:rsid w:val="00841603"/>
    <w:rsid w:val="008B2822"/>
    <w:rsid w:val="008B58AC"/>
    <w:rsid w:val="008C2C0B"/>
    <w:rsid w:val="008C5614"/>
    <w:rsid w:val="008E5E3F"/>
    <w:rsid w:val="009560B1"/>
    <w:rsid w:val="00966173"/>
    <w:rsid w:val="009748F5"/>
    <w:rsid w:val="009801E9"/>
    <w:rsid w:val="009847A9"/>
    <w:rsid w:val="009D7050"/>
    <w:rsid w:val="00A01A2B"/>
    <w:rsid w:val="00A34414"/>
    <w:rsid w:val="00A57381"/>
    <w:rsid w:val="00A826FE"/>
    <w:rsid w:val="00A92B3F"/>
    <w:rsid w:val="00B03491"/>
    <w:rsid w:val="00B3385D"/>
    <w:rsid w:val="00B64442"/>
    <w:rsid w:val="00BD4058"/>
    <w:rsid w:val="00BF0DD7"/>
    <w:rsid w:val="00C37FD1"/>
    <w:rsid w:val="00C618AA"/>
    <w:rsid w:val="00C82F4C"/>
    <w:rsid w:val="00CE45F4"/>
    <w:rsid w:val="00D85B40"/>
    <w:rsid w:val="00DC3E45"/>
    <w:rsid w:val="00E54D03"/>
    <w:rsid w:val="00E71BE6"/>
    <w:rsid w:val="00E7517E"/>
    <w:rsid w:val="00E91334"/>
    <w:rsid w:val="00EB2538"/>
    <w:rsid w:val="00EF4608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6F457-CED2-4021-862D-BAE1EFB0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enabsatz">
    <w:name w:val="List Paragraph"/>
    <w:basedOn w:val="Standard"/>
    <w:uiPriority w:val="34"/>
    <w:qFormat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eastAsia="Calibri" w:hAnsi="Calibri" w:cs="Times New Roman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Calibri" w:eastAsia="Calibri" w:hAnsi="Calibri" w:cs="Times New Roman"/>
      <w:lang w:val="en-U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Calibri" w:eastAsia="Calibri" w:hAnsi="Calibri" w:cs="Times New Roman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SprechblasentextZchn">
    <w:name w:val="Sprechblasentext Zchn"/>
    <w:rPr>
      <w:rFonts w:ascii="Segoe UI" w:eastAsia="Segoe UI" w:hAnsi="Segoe UI" w:cs="Segoe UI"/>
      <w:sz w:val="18"/>
      <w:szCs w:val="18"/>
    </w:rPr>
  </w:style>
  <w:style w:type="character" w:customStyle="1" w:styleId="Internetlink">
    <w:name w:val="Internet link"/>
    <w:rPr>
      <w:color w:val="0563C1"/>
      <w:u w:val="single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numbering" w:customStyle="1" w:styleId="WW8Num5">
    <w:name w:val="WW8Num5"/>
    <w:basedOn w:val="KeineListe"/>
    <w:pPr>
      <w:numPr>
        <w:numId w:val="5"/>
      </w:numPr>
    </w:pPr>
  </w:style>
  <w:style w:type="numbering" w:customStyle="1" w:styleId="WW8Num6">
    <w:name w:val="WW8Num6"/>
    <w:basedOn w:val="KeineListe"/>
    <w:pPr>
      <w:numPr>
        <w:numId w:val="6"/>
      </w:numPr>
    </w:pPr>
  </w:style>
  <w:style w:type="numbering" w:customStyle="1" w:styleId="WW8Num7">
    <w:name w:val="WW8Num7"/>
    <w:basedOn w:val="KeineListe"/>
    <w:pPr>
      <w:numPr>
        <w:numId w:val="7"/>
      </w:numPr>
    </w:pPr>
  </w:style>
  <w:style w:type="numbering" w:customStyle="1" w:styleId="WW8Num8">
    <w:name w:val="WW8Num8"/>
    <w:basedOn w:val="KeineListe"/>
    <w:pPr>
      <w:numPr>
        <w:numId w:val="8"/>
      </w:numPr>
    </w:pPr>
  </w:style>
  <w:style w:type="numbering" w:customStyle="1" w:styleId="WW8Num9">
    <w:name w:val="WW8Num9"/>
    <w:basedOn w:val="KeineListe"/>
    <w:pPr>
      <w:numPr>
        <w:numId w:val="9"/>
      </w:numPr>
    </w:pPr>
  </w:style>
  <w:style w:type="numbering" w:customStyle="1" w:styleId="WW8Num10">
    <w:name w:val="WW8Num10"/>
    <w:basedOn w:val="KeineListe"/>
    <w:pPr>
      <w:numPr>
        <w:numId w:val="10"/>
      </w:numPr>
    </w:pPr>
  </w:style>
  <w:style w:type="numbering" w:customStyle="1" w:styleId="WW8Num11">
    <w:name w:val="WW8Num11"/>
    <w:basedOn w:val="KeineListe"/>
    <w:pPr>
      <w:numPr>
        <w:numId w:val="11"/>
      </w:numPr>
    </w:pPr>
  </w:style>
  <w:style w:type="numbering" w:customStyle="1" w:styleId="WW8Num12">
    <w:name w:val="WW8Num12"/>
    <w:basedOn w:val="KeineListe"/>
    <w:pPr>
      <w:numPr>
        <w:numId w:val="12"/>
      </w:numPr>
    </w:pPr>
  </w:style>
  <w:style w:type="numbering" w:customStyle="1" w:styleId="WW8Num13">
    <w:name w:val="WW8Num13"/>
    <w:basedOn w:val="KeineListe"/>
    <w:pPr>
      <w:numPr>
        <w:numId w:val="13"/>
      </w:numPr>
    </w:pPr>
  </w:style>
  <w:style w:type="numbering" w:customStyle="1" w:styleId="WW8Num14">
    <w:name w:val="WW8Num14"/>
    <w:basedOn w:val="KeineListe"/>
    <w:pPr>
      <w:numPr>
        <w:numId w:val="14"/>
      </w:numPr>
    </w:pPr>
  </w:style>
  <w:style w:type="numbering" w:customStyle="1" w:styleId="WW8Num15">
    <w:name w:val="WW8Num15"/>
    <w:basedOn w:val="KeineListe"/>
    <w:pPr>
      <w:numPr>
        <w:numId w:val="15"/>
      </w:numPr>
    </w:pPr>
  </w:style>
  <w:style w:type="numbering" w:customStyle="1" w:styleId="WW8Num16">
    <w:name w:val="WW8Num16"/>
    <w:basedOn w:val="KeineListe"/>
    <w:pPr>
      <w:numPr>
        <w:numId w:val="16"/>
      </w:numPr>
    </w:pPr>
  </w:style>
  <w:style w:type="numbering" w:customStyle="1" w:styleId="WW8Num17">
    <w:name w:val="WW8Num17"/>
    <w:basedOn w:val="KeineListe"/>
    <w:pPr>
      <w:numPr>
        <w:numId w:val="17"/>
      </w:numPr>
    </w:pPr>
  </w:style>
  <w:style w:type="numbering" w:customStyle="1" w:styleId="WW8Num18">
    <w:name w:val="WW8Num18"/>
    <w:basedOn w:val="KeineListe"/>
    <w:pPr>
      <w:numPr>
        <w:numId w:val="18"/>
      </w:numPr>
    </w:pPr>
  </w:style>
  <w:style w:type="numbering" w:customStyle="1" w:styleId="WW8Num19">
    <w:name w:val="WW8Num19"/>
    <w:basedOn w:val="KeineListe"/>
    <w:pPr>
      <w:numPr>
        <w:numId w:val="19"/>
      </w:numPr>
    </w:pPr>
  </w:style>
  <w:style w:type="numbering" w:customStyle="1" w:styleId="WW8Num20">
    <w:name w:val="WW8Num20"/>
    <w:basedOn w:val="KeineListe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1315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Sebastian Diedrich</cp:lastModifiedBy>
  <cp:revision>8</cp:revision>
  <cp:lastPrinted>2015-12-03T14:34:00Z</cp:lastPrinted>
  <dcterms:created xsi:type="dcterms:W3CDTF">2015-12-04T09:32:00Z</dcterms:created>
  <dcterms:modified xsi:type="dcterms:W3CDTF">2015-12-04T12:09:00Z</dcterms:modified>
</cp:coreProperties>
</file>